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B3D2D3" w14:textId="77777777" w:rsidR="003C44AC" w:rsidRDefault="003D35D3">
      <w:pPr>
        <w:jc w:val="both"/>
        <w:rPr>
          <w:b/>
        </w:rPr>
      </w:pPr>
      <w:r>
        <w:rPr>
          <w:b/>
        </w:rPr>
        <w:t>QUESTIONÁRIO DE AVALIAÇÃO DIAGNÓSTICA SOBRE O NÍVEL DE MATURIDADE DE UMA ORGANIZAÇÃO EM RELAÇÃO A ARQUITETURA EMPRESARIAL (Versão 1.0)</w:t>
      </w:r>
    </w:p>
    <w:p w14:paraId="1CABD2FA" w14:textId="77777777" w:rsidR="003C44AC" w:rsidRDefault="003C44AC">
      <w:pPr>
        <w:jc w:val="both"/>
        <w:rPr>
          <w:b/>
        </w:rPr>
      </w:pPr>
    </w:p>
    <w:p w14:paraId="06C990FF" w14:textId="77777777" w:rsidR="003C44AC" w:rsidRDefault="003D35D3">
      <w:pPr>
        <w:jc w:val="both"/>
        <w:rPr>
          <w:b/>
        </w:rPr>
      </w:pPr>
      <w:r>
        <w:rPr>
          <w:b/>
        </w:rPr>
        <w:t>Legenda para a alternativa:</w:t>
      </w:r>
      <w:bookmarkStart w:id="0" w:name="_GoBack"/>
      <w:bookmarkEnd w:id="0"/>
    </w:p>
    <w:p w14:paraId="7DCC47BF" w14:textId="77777777" w:rsidR="003C44AC" w:rsidRDefault="003D35D3">
      <w:pPr>
        <w:jc w:val="both"/>
        <w:rPr>
          <w:b/>
        </w:rPr>
      </w:pPr>
      <w:r>
        <w:rPr>
          <w:b/>
        </w:rPr>
        <w:t>0 – Não exerce influência</w:t>
      </w:r>
    </w:p>
    <w:p w14:paraId="20E964AC" w14:textId="77777777" w:rsidR="003C44AC" w:rsidRDefault="003D35D3">
      <w:pPr>
        <w:jc w:val="both"/>
        <w:rPr>
          <w:b/>
        </w:rPr>
      </w:pPr>
      <w:r>
        <w:rPr>
          <w:b/>
        </w:rPr>
        <w:t>1 – Baixa</w:t>
      </w:r>
    </w:p>
    <w:p w14:paraId="34C7DEBF" w14:textId="77777777" w:rsidR="003C44AC" w:rsidRDefault="003D35D3">
      <w:pPr>
        <w:jc w:val="both"/>
        <w:rPr>
          <w:b/>
        </w:rPr>
      </w:pPr>
      <w:r>
        <w:rPr>
          <w:b/>
        </w:rPr>
        <w:t>2 – Média</w:t>
      </w:r>
    </w:p>
    <w:p w14:paraId="72B90B11" w14:textId="77777777" w:rsidR="003C44AC" w:rsidRDefault="003D35D3">
      <w:pPr>
        <w:jc w:val="both"/>
        <w:rPr>
          <w:b/>
        </w:rPr>
      </w:pPr>
      <w:r>
        <w:rPr>
          <w:b/>
        </w:rPr>
        <w:t>3 - Alta</w:t>
      </w:r>
    </w:p>
    <w:p w14:paraId="3FEA8888" w14:textId="77777777" w:rsidR="003C44AC" w:rsidRDefault="003D35D3">
      <w:pPr>
        <w:jc w:val="both"/>
        <w:rPr>
          <w:b/>
        </w:rPr>
      </w:pPr>
      <w:r>
        <w:rPr>
          <w:b/>
        </w:rPr>
        <w:t>+ e – Se a influência e negativa ou positiva</w:t>
      </w:r>
    </w:p>
    <w:p w14:paraId="23849EE7" w14:textId="77777777" w:rsidR="003C44AC" w:rsidRDefault="003C44AC">
      <w:pPr>
        <w:jc w:val="both"/>
        <w:rPr>
          <w:b/>
        </w:rPr>
      </w:pPr>
    </w:p>
    <w:p w14:paraId="31D0C110" w14:textId="77777777" w:rsidR="003C44AC" w:rsidRDefault="003C44AC">
      <w:pPr>
        <w:jc w:val="both"/>
        <w:rPr>
          <w:b/>
        </w:rPr>
      </w:pPr>
    </w:p>
    <w:p w14:paraId="308B3EAE" w14:textId="77777777" w:rsidR="003C44AC" w:rsidRDefault="003D35D3">
      <w:pPr>
        <w:jc w:val="both"/>
        <w:rPr>
          <w:i/>
        </w:rPr>
      </w:pPr>
      <w:r>
        <w:rPr>
          <w:i/>
        </w:rPr>
        <w:t>Obs: Arquitetura Empresarial = Governança Corporativa</w:t>
      </w:r>
    </w:p>
    <w:p w14:paraId="68F07811" w14:textId="77777777" w:rsidR="003C44AC" w:rsidRDefault="003C44AC">
      <w:pPr>
        <w:jc w:val="both"/>
        <w:rPr>
          <w:b/>
        </w:rPr>
      </w:pPr>
    </w:p>
    <w:p w14:paraId="6C3B22BA" w14:textId="77777777" w:rsidR="003C44AC" w:rsidRDefault="003C44AC">
      <w:pPr>
        <w:jc w:val="both"/>
      </w:pPr>
    </w:p>
    <w:p w14:paraId="33B031C2" w14:textId="77777777" w:rsidR="003C44AC" w:rsidRDefault="003D35D3">
      <w:pPr>
        <w:pStyle w:val="PargrafodaLista1"/>
        <w:numPr>
          <w:ilvl w:val="0"/>
          <w:numId w:val="1"/>
        </w:numPr>
        <w:jc w:val="both"/>
      </w:pPr>
      <w:r>
        <w:t xml:space="preserve"> Número de Colaboradores</w:t>
      </w:r>
    </w:p>
    <w:p w14:paraId="0971A071" w14:textId="77777777" w:rsidR="003C44AC" w:rsidRDefault="003D35D3">
      <w:pPr>
        <w:ind w:left="360"/>
        <w:jc w:val="both"/>
      </w:pPr>
      <w:r>
        <w:t>R: ____________________</w:t>
      </w:r>
    </w:p>
    <w:p w14:paraId="6724D508" w14:textId="77777777" w:rsidR="003C44AC" w:rsidRDefault="003C44AC">
      <w:pPr>
        <w:ind w:left="360"/>
        <w:jc w:val="both"/>
      </w:pPr>
    </w:p>
    <w:p w14:paraId="0B0D86C6" w14:textId="77777777" w:rsidR="003C44AC" w:rsidRDefault="003C44AC">
      <w:pPr>
        <w:ind w:left="360"/>
        <w:jc w:val="both"/>
      </w:pPr>
    </w:p>
    <w:p w14:paraId="20F81EDE" w14:textId="77777777" w:rsidR="003C44AC" w:rsidRDefault="003D35D3">
      <w:pPr>
        <w:pStyle w:val="PargrafodaLista1"/>
        <w:numPr>
          <w:ilvl w:val="0"/>
          <w:numId w:val="1"/>
        </w:numPr>
        <w:jc w:val="both"/>
      </w:pPr>
      <w:r>
        <w:t>Faturamento da Empresa</w:t>
      </w:r>
    </w:p>
    <w:p w14:paraId="69C4E251" w14:textId="77777777" w:rsidR="003C44AC" w:rsidRDefault="003D35D3">
      <w:pPr>
        <w:ind w:left="360"/>
        <w:jc w:val="both"/>
      </w:pPr>
      <w:r>
        <w:t>R: R$ ____________________</w:t>
      </w:r>
    </w:p>
    <w:p w14:paraId="412B3C0E" w14:textId="77777777" w:rsidR="003C44AC" w:rsidRDefault="003C44AC">
      <w:pPr>
        <w:pStyle w:val="PargrafodaLista1"/>
        <w:jc w:val="both"/>
      </w:pPr>
    </w:p>
    <w:p w14:paraId="32ABBDE1" w14:textId="77777777" w:rsidR="003C44AC" w:rsidRDefault="003C44AC">
      <w:pPr>
        <w:pStyle w:val="PargrafodaLista1"/>
        <w:jc w:val="both"/>
      </w:pPr>
    </w:p>
    <w:p w14:paraId="01A01D96" w14:textId="77777777" w:rsidR="003C44AC" w:rsidRDefault="003D35D3">
      <w:pPr>
        <w:pStyle w:val="PargrafodaLista1"/>
        <w:numPr>
          <w:ilvl w:val="0"/>
          <w:numId w:val="1"/>
        </w:numPr>
        <w:jc w:val="both"/>
      </w:pPr>
      <w:r>
        <w:t>A organização possui um departamento/setor/área de Arquitetura Empresarial definida?</w:t>
      </w:r>
    </w:p>
    <w:p w14:paraId="769BA37C" w14:textId="77777777" w:rsidR="003C44AC" w:rsidRDefault="003C44AC">
      <w:pPr>
        <w:jc w:val="both"/>
      </w:pPr>
    </w:p>
    <w:p w14:paraId="4BDBBB64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Concordo totalmente</w:t>
      </w:r>
    </w:p>
    <w:p w14:paraId="47B0CD8F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Concordo</w:t>
      </w:r>
    </w:p>
    <w:p w14:paraId="64CAC5CE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Indiferente</w:t>
      </w:r>
    </w:p>
    <w:p w14:paraId="52136E64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Discordo</w:t>
      </w:r>
    </w:p>
    <w:p w14:paraId="4E7EC426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proofErr w:type="gramStart"/>
      <w:r>
        <w:t>Discordo Totalmente</w:t>
      </w:r>
      <w:proofErr w:type="gramEnd"/>
    </w:p>
    <w:p w14:paraId="7037CD21" w14:textId="77777777" w:rsidR="003C44AC" w:rsidRDefault="003C44AC">
      <w:pPr>
        <w:jc w:val="both"/>
      </w:pPr>
    </w:p>
    <w:p w14:paraId="27C55756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lastRenderedPageBreak/>
        <w:t>Concordo totalmente – PESO 3</w:t>
      </w:r>
    </w:p>
    <w:p w14:paraId="58B44AE5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Concordo – PESO 1</w:t>
      </w:r>
    </w:p>
    <w:p w14:paraId="17AA0611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Indiferente – PESO 0</w:t>
      </w:r>
    </w:p>
    <w:p w14:paraId="70B7699A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Discordo – PESO -1</w:t>
      </w:r>
    </w:p>
    <w:p w14:paraId="475B3853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proofErr w:type="gramStart"/>
      <w:r>
        <w:t>Discordo Totalmente</w:t>
      </w:r>
      <w:proofErr w:type="gramEnd"/>
      <w:r>
        <w:t xml:space="preserve"> – PESO -3</w:t>
      </w:r>
    </w:p>
    <w:p w14:paraId="118C99E7" w14:textId="77777777" w:rsidR="003C44AC" w:rsidRDefault="003C44AC">
      <w:pPr>
        <w:jc w:val="both"/>
      </w:pPr>
    </w:p>
    <w:p w14:paraId="59F8ECE9" w14:textId="77777777" w:rsidR="003C44AC" w:rsidRDefault="003C44AC">
      <w:pPr>
        <w:jc w:val="both"/>
      </w:pPr>
    </w:p>
    <w:p w14:paraId="3DA5971D" w14:textId="77777777" w:rsidR="003C44AC" w:rsidRDefault="003D35D3">
      <w:pPr>
        <w:pStyle w:val="PargrafodaLista1"/>
        <w:numPr>
          <w:ilvl w:val="0"/>
          <w:numId w:val="1"/>
        </w:numPr>
        <w:jc w:val="both"/>
      </w:pPr>
      <w:r>
        <w:t>A organização possui um departamento/setor/área de Governança em TI?</w:t>
      </w:r>
    </w:p>
    <w:p w14:paraId="14A2FFAA" w14:textId="77777777" w:rsidR="003C44AC" w:rsidRDefault="003C44AC">
      <w:pPr>
        <w:jc w:val="both"/>
      </w:pPr>
    </w:p>
    <w:p w14:paraId="4C36E537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Concordo totalmente</w:t>
      </w:r>
    </w:p>
    <w:p w14:paraId="71043B41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Concordo</w:t>
      </w:r>
    </w:p>
    <w:p w14:paraId="4A62295E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Indiferente</w:t>
      </w:r>
    </w:p>
    <w:p w14:paraId="32D9E59F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Discordo</w:t>
      </w:r>
    </w:p>
    <w:p w14:paraId="6C4AE2DF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proofErr w:type="gramStart"/>
      <w:r>
        <w:t>Discordo Totalmente</w:t>
      </w:r>
      <w:proofErr w:type="gramEnd"/>
    </w:p>
    <w:p w14:paraId="0FEE6440" w14:textId="77777777" w:rsidR="003C44AC" w:rsidRDefault="003C44AC">
      <w:pPr>
        <w:pStyle w:val="PargrafodaLista1"/>
        <w:numPr>
          <w:ilvl w:val="0"/>
          <w:numId w:val="2"/>
        </w:numPr>
        <w:jc w:val="both"/>
      </w:pPr>
    </w:p>
    <w:p w14:paraId="478899A1" w14:textId="77777777" w:rsidR="003C44AC" w:rsidRDefault="003D35D3">
      <w:pPr>
        <w:jc w:val="both"/>
      </w:pPr>
      <w:r>
        <w:t>Tabela – questão 4</w:t>
      </w:r>
    </w:p>
    <w:tbl>
      <w:tblPr>
        <w:tblStyle w:val="Tabelacomgrade"/>
        <w:tblW w:w="851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72"/>
        <w:gridCol w:w="5385"/>
        <w:gridCol w:w="759"/>
      </w:tblGrid>
      <w:tr w:rsidR="003C44AC" w14:paraId="60418575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5E7AA009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EIXO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215A5E5A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Justificativa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22E25772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3C44AC" w14:paraId="6CE07D25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4CA9B990" w14:textId="77777777" w:rsidR="003C44AC" w:rsidRDefault="003D35D3">
            <w:pPr>
              <w:jc w:val="both"/>
            </w:pPr>
            <w:r>
              <w:t>Infrastructure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26409DE9" w14:textId="77777777" w:rsidR="003C44AC" w:rsidRDefault="003D35D3">
            <w:pPr>
              <w:jc w:val="both"/>
            </w:pPr>
            <w:r>
              <w:t xml:space="preserve">A infraestrutura é a base para que todos os sistemas, ferramentas e processos possam ser executados de maneira eficiente e integrada. 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17F6A9E5" w14:textId="77777777" w:rsidR="003C44AC" w:rsidRDefault="003D35D3">
            <w:pPr>
              <w:jc w:val="both"/>
            </w:pPr>
            <w:r>
              <w:t>4</w:t>
            </w:r>
          </w:p>
        </w:tc>
      </w:tr>
      <w:tr w:rsidR="003C44AC" w14:paraId="78D8CFE4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7B2DF52A" w14:textId="77777777" w:rsidR="003C44AC" w:rsidRDefault="003D35D3">
            <w:pPr>
              <w:jc w:val="both"/>
            </w:pPr>
            <w:r>
              <w:t>Training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2D234EDC" w14:textId="77777777" w:rsidR="003C44AC" w:rsidRDefault="003D35D3">
            <w:pPr>
              <w:jc w:val="both"/>
            </w:pPr>
            <w:r>
              <w:t>Os treinamentos devem ser contínuos com o objetivo de melhorar a qualidade dos processos e dos stakeholders envolvidos.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E95187A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1CF81183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30AC5A49" w14:textId="77777777" w:rsidR="003C44AC" w:rsidRDefault="003D35D3">
            <w:pPr>
              <w:jc w:val="both"/>
            </w:pPr>
            <w:r>
              <w:t>Framework (Model)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5F10711E" w14:textId="77777777" w:rsidR="003C44AC" w:rsidRDefault="003D35D3">
            <w:pPr>
              <w:jc w:val="both"/>
            </w:pPr>
            <w:r>
              <w:t>O framework permitirá a reutilização da arquitetura melhorando a produtividade e gerando mais valores aos processos de negócios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14D07A7F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272035EF" w14:textId="77777777">
        <w:trPr>
          <w:trHeight w:val="884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73C48AFB" w14:textId="77777777" w:rsidR="003C44AC" w:rsidRDefault="003D35D3">
            <w:pPr>
              <w:jc w:val="both"/>
            </w:pPr>
            <w:r>
              <w:t>Business Process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5614A875" w14:textId="77777777" w:rsidR="003C44AC" w:rsidRDefault="003D35D3">
            <w:pPr>
              <w:jc w:val="both"/>
            </w:pPr>
            <w:r>
              <w:t>Permitirá a padronização dos processos de negócios e a integração de processos ponta a ponta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718F7248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6B61BC8E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19C1DC61" w14:textId="77777777" w:rsidR="003C44AC" w:rsidRDefault="003D35D3">
            <w:pPr>
              <w:jc w:val="both"/>
            </w:pPr>
            <w:r>
              <w:t>Deliverables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3D3044D0" w14:textId="77777777" w:rsidR="003C44AC" w:rsidRDefault="003D35D3">
            <w:pPr>
              <w:jc w:val="both"/>
            </w:pPr>
            <w:r>
              <w:t>Fornece um guia e informações que irão impactar nas mudanças dos negócios na organização. Tipicamente, isto é alcançado através de uma documentação formal. Uma referência de arquitetura que guias as mudanças, e o estado corrente da EA.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7FCCB5A7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7B5A95ED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1F8B7B37" w14:textId="77777777" w:rsidR="003C44AC" w:rsidRDefault="003D35D3">
            <w:pPr>
              <w:jc w:val="both"/>
            </w:pPr>
            <w:r>
              <w:lastRenderedPageBreak/>
              <w:t>Strategic Align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4502A88C" w14:textId="77777777" w:rsidR="003C44AC" w:rsidRDefault="003D35D3">
            <w:pPr>
              <w:jc w:val="both"/>
            </w:pPr>
            <w:r>
              <w:t>O Alinhamento estratégico é uma das primeiras ações a serem realizadas no planejamento estratégico para que possamos iniciar o trabalho com a Arquitetura Empresarial.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1208EC36" w14:textId="77777777" w:rsidR="003C44AC" w:rsidRDefault="003D35D3">
            <w:pPr>
              <w:jc w:val="both"/>
            </w:pPr>
            <w:r>
              <w:t>4</w:t>
            </w:r>
          </w:p>
        </w:tc>
      </w:tr>
      <w:tr w:rsidR="003C44AC" w14:paraId="10FDD45B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5D369BC8" w14:textId="77777777" w:rsidR="003C44AC" w:rsidRDefault="003D35D3">
            <w:pPr>
              <w:jc w:val="both"/>
            </w:pPr>
            <w:r>
              <w:t>Metrics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13033D12" w14:textId="77777777" w:rsidR="003C44AC" w:rsidRDefault="003D35D3">
            <w:pPr>
              <w:jc w:val="both"/>
            </w:pPr>
            <w:r>
              <w:t>A EA tem um conjunto de métricas definidos que mostra o valor do negócio do programa da EA. Métricas são frequentemente articuladas através de um programa de comunicação que são mantidas para informar todos os stakeholders sobre como e onde o programa do EA esta entregando valores aos negócios. Métricas deveriam ser precisas e mensuráveis.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7E4AA737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1E7406B1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74C865C5" w14:textId="77777777" w:rsidR="003C44AC" w:rsidRDefault="003D35D3">
            <w:pPr>
              <w:jc w:val="both"/>
            </w:pPr>
            <w:r>
              <w:t>Perceptions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46F5380B" w14:textId="77777777" w:rsidR="003C44AC" w:rsidRDefault="003D35D3">
            <w:pPr>
              <w:jc w:val="both"/>
            </w:pPr>
            <w:r>
              <w:t>O valor percebido pode ser mais importante do que o valor mensurável através das métricas.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4873D30A" w14:textId="77777777" w:rsidR="003C44AC" w:rsidRDefault="003D35D3">
            <w:pPr>
              <w:jc w:val="both"/>
            </w:pPr>
            <w:r>
              <w:t>1</w:t>
            </w:r>
          </w:p>
        </w:tc>
      </w:tr>
      <w:tr w:rsidR="003C44AC" w14:paraId="72FF341B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643188E5" w14:textId="77777777" w:rsidR="003C44AC" w:rsidRDefault="003D35D3">
            <w:pPr>
              <w:jc w:val="both"/>
            </w:pPr>
            <w:r>
              <w:t>Risk management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5B5D95CD" w14:textId="77777777" w:rsidR="003C44AC" w:rsidRDefault="003D35D3">
            <w:pPr>
              <w:jc w:val="both"/>
            </w:pPr>
            <w:r>
              <w:t>Garantir que os processos, comportamentos e os procedimentos estão de acordo com as politicas e dentro de tolerâncias para suportar decisões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048C6CB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1ADB13A3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437EF242" w14:textId="77777777" w:rsidR="003C44AC" w:rsidRDefault="003D35D3">
            <w:pPr>
              <w:jc w:val="both"/>
            </w:pPr>
            <w:r>
              <w:t>Digitalization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7820B0F4" w14:textId="77777777" w:rsidR="003C44AC" w:rsidRDefault="003D35D3">
            <w:pPr>
              <w:jc w:val="both"/>
            </w:pPr>
            <w:r>
              <w:t>Digitalizar processos rotineiros de modo a conferir confiabilidade e previsibilidade aos processos que precisam funcionar direito. Automatizar tarefas rotineiras sem exigir nenhum pensamento. Inovar utilizando a digitalização para melhorar o processo e os produtos da organização.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19317ED3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52D5CE80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618D036B" w14:textId="77777777" w:rsidR="003C44AC" w:rsidRDefault="003D35D3">
            <w:pPr>
              <w:jc w:val="both"/>
            </w:pPr>
            <w:r>
              <w:t>Organizational Culture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79C90A57" w14:textId="77777777" w:rsidR="003C44AC" w:rsidRDefault="003D35D3">
            <w:pPr>
              <w:jc w:val="both"/>
            </w:pPr>
            <w:r>
              <w:t>Extremamente relevante que todos tenham consciência das estratégias definidas pela EA. EA não é uma ilha, o programa de maturidade do EA esta integrado dentro de muitos outros processos dentro da organização para fornecer uma direção apropriada, suporte e conformidade.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09EB014" w14:textId="77777777" w:rsidR="003C44AC" w:rsidRDefault="003D35D3">
            <w:pPr>
              <w:jc w:val="both"/>
            </w:pPr>
            <w:r>
              <w:t>3</w:t>
            </w:r>
          </w:p>
        </w:tc>
      </w:tr>
    </w:tbl>
    <w:p w14:paraId="6F5FD92B" w14:textId="77777777" w:rsidR="003C44AC" w:rsidRDefault="003C44AC">
      <w:pPr>
        <w:jc w:val="both"/>
      </w:pPr>
    </w:p>
    <w:p w14:paraId="4B1B2A33" w14:textId="77777777" w:rsidR="003C44AC" w:rsidRDefault="003C44AC">
      <w:pPr>
        <w:jc w:val="both"/>
      </w:pPr>
    </w:p>
    <w:p w14:paraId="6C2ECFCD" w14:textId="77777777" w:rsidR="003C44AC" w:rsidRDefault="003D35D3">
      <w:pPr>
        <w:pStyle w:val="PargrafodaLista1"/>
        <w:numPr>
          <w:ilvl w:val="0"/>
          <w:numId w:val="1"/>
        </w:numPr>
        <w:jc w:val="both"/>
      </w:pPr>
      <w:r>
        <w:t>A organização possui um time de Arquitetura Empresarial com papéis (cargos) bem definidos?</w:t>
      </w:r>
    </w:p>
    <w:p w14:paraId="5AE6CD2E" w14:textId="77777777" w:rsidR="003C44AC" w:rsidRDefault="003C44AC">
      <w:pPr>
        <w:jc w:val="both"/>
      </w:pPr>
    </w:p>
    <w:p w14:paraId="635A3227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Concordo totalmente</w:t>
      </w:r>
    </w:p>
    <w:p w14:paraId="1642F735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Concordo</w:t>
      </w:r>
    </w:p>
    <w:p w14:paraId="22127B75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lastRenderedPageBreak/>
        <w:t>Indiferente</w:t>
      </w:r>
    </w:p>
    <w:p w14:paraId="3A16EAC1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Discordo</w:t>
      </w:r>
    </w:p>
    <w:p w14:paraId="1C38D13F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proofErr w:type="gramStart"/>
      <w:r>
        <w:t>Discordo Totalmente</w:t>
      </w:r>
      <w:proofErr w:type="gramEnd"/>
    </w:p>
    <w:p w14:paraId="4AC01D47" w14:textId="77777777" w:rsidR="003C44AC" w:rsidRDefault="003C44AC">
      <w:pPr>
        <w:pStyle w:val="PargrafodaLista1"/>
        <w:jc w:val="both"/>
      </w:pPr>
    </w:p>
    <w:p w14:paraId="472FF9E5" w14:textId="77777777" w:rsidR="003C44AC" w:rsidRDefault="003D35D3">
      <w:pPr>
        <w:jc w:val="both"/>
      </w:pPr>
      <w:r>
        <w:t>Tabela – questão 5</w:t>
      </w:r>
    </w:p>
    <w:tbl>
      <w:tblPr>
        <w:tblStyle w:val="Tabelacomgrade"/>
        <w:tblW w:w="851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72"/>
        <w:gridCol w:w="5385"/>
        <w:gridCol w:w="759"/>
      </w:tblGrid>
      <w:tr w:rsidR="003C44AC" w14:paraId="7FA5E239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16929C83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EIXO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118B0AA9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Justificativa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1E24AA4C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3C44AC" w14:paraId="777906D3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19E4A2E4" w14:textId="77777777" w:rsidR="003C44AC" w:rsidRDefault="003D35D3">
            <w:pPr>
              <w:jc w:val="both"/>
            </w:pPr>
            <w:r>
              <w:t>Infrastructure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7349B3CE" w14:textId="77777777" w:rsidR="003C44AC" w:rsidRDefault="003D35D3">
            <w:pPr>
              <w:jc w:val="both"/>
            </w:pPr>
            <w:r>
              <w:t>A infraestrutura servirá como suporte para apoiar o time de arquitetura empresarial.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6D83E1C4" w14:textId="77777777" w:rsidR="003C44AC" w:rsidRDefault="003D35D3">
            <w:pPr>
              <w:jc w:val="both"/>
            </w:pPr>
            <w:r>
              <w:t>1</w:t>
            </w:r>
          </w:p>
        </w:tc>
      </w:tr>
      <w:tr w:rsidR="003C44AC" w14:paraId="6245A74C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7907B8C5" w14:textId="77777777" w:rsidR="003C44AC" w:rsidRDefault="003D35D3">
            <w:pPr>
              <w:jc w:val="both"/>
            </w:pPr>
            <w:r>
              <w:t>Training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384861F7" w14:textId="77777777" w:rsidR="003C44AC" w:rsidRDefault="003D35D3">
            <w:pPr>
              <w:jc w:val="both"/>
            </w:pPr>
            <w:r>
              <w:t>O treinamento é extremamente relevante para manter o time atualizado e alinhado com o processo a ser aplicado na AE.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4BE31912" w14:textId="77777777" w:rsidR="003C44AC" w:rsidRDefault="003D35D3">
            <w:pPr>
              <w:jc w:val="both"/>
            </w:pPr>
            <w:r>
              <w:t>4</w:t>
            </w:r>
          </w:p>
        </w:tc>
      </w:tr>
      <w:tr w:rsidR="003C44AC" w14:paraId="5F5D8C0A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252FEDB2" w14:textId="77777777" w:rsidR="003C44AC" w:rsidRDefault="003D35D3">
            <w:pPr>
              <w:jc w:val="both"/>
            </w:pPr>
            <w:r>
              <w:t>Framework (Model)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3ABE8C66" w14:textId="77777777" w:rsidR="003C44AC" w:rsidRDefault="003D35D3">
            <w:pPr>
              <w:jc w:val="both"/>
            </w:pPr>
            <w:r>
              <w:t>O framework servirá de base para definição dos papéis do time de AE.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B1CEA84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5A630488" w14:textId="77777777">
        <w:trPr>
          <w:trHeight w:val="884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22D23D6B" w14:textId="77777777" w:rsidR="003C44AC" w:rsidRDefault="003D35D3">
            <w:pPr>
              <w:jc w:val="both"/>
            </w:pPr>
            <w:r>
              <w:t>Business Process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768AE6EB" w14:textId="77777777" w:rsidR="003C44AC" w:rsidRDefault="003D35D3">
            <w:pPr>
              <w:jc w:val="both"/>
            </w:pPr>
            <w:r>
              <w:t>Com a correta definição dos papéis consequentemente teremos quem faz o que? Como? Porque? Aonde?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49C9B64A" w14:textId="77777777" w:rsidR="003C44AC" w:rsidRDefault="003D35D3">
            <w:pPr>
              <w:jc w:val="both"/>
            </w:pPr>
            <w:r>
              <w:t>4</w:t>
            </w:r>
          </w:p>
        </w:tc>
      </w:tr>
      <w:tr w:rsidR="003C44AC" w14:paraId="4C4D588D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23B1B278" w14:textId="77777777" w:rsidR="003C44AC" w:rsidRDefault="003D35D3">
            <w:pPr>
              <w:jc w:val="both"/>
            </w:pPr>
            <w:r>
              <w:t>Deliverables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73186FFF" w14:textId="77777777" w:rsidR="003C44AC" w:rsidRDefault="003D35D3">
            <w:pPr>
              <w:jc w:val="both"/>
            </w:pPr>
            <w:r>
              <w:t>Uma vez definido o processo e os papéis é saberemos quais os artefatos serão entregues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0B8D71A4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6EBA0A44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4E4AE6FF" w14:textId="77777777" w:rsidR="003C44AC" w:rsidRDefault="003D35D3">
            <w:pPr>
              <w:jc w:val="both"/>
            </w:pPr>
            <w:r>
              <w:t>Strategic Align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2A8CB34F" w14:textId="77777777" w:rsidR="003C44AC" w:rsidRDefault="003D35D3">
            <w:pPr>
              <w:jc w:val="both"/>
            </w:pPr>
            <w:r>
              <w:t>É fundamental para promover o alinhamento entre o plano de negócio e de TIC.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72C79C09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3BD1E710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7228BC6D" w14:textId="77777777" w:rsidR="003C44AC" w:rsidRDefault="003D35D3">
            <w:pPr>
              <w:jc w:val="both"/>
            </w:pPr>
            <w:r>
              <w:t>Metrics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1FD186D4" w14:textId="77777777" w:rsidR="003C44AC" w:rsidRDefault="003D35D3">
            <w:pPr>
              <w:jc w:val="both"/>
            </w:pPr>
            <w:r>
              <w:t>Métricas são essenciais para a equipe, pois permite aos membros, avaliar o desempenho de toda a equipe.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442E35C7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397B70A5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7E9A2D7F" w14:textId="77777777" w:rsidR="003C44AC" w:rsidRDefault="003D35D3">
            <w:pPr>
              <w:jc w:val="both"/>
            </w:pPr>
            <w:r>
              <w:t>Perceptions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7BD0556C" w14:textId="77777777" w:rsidR="003C44AC" w:rsidRDefault="003D35D3">
            <w:pPr>
              <w:jc w:val="both"/>
            </w:pPr>
            <w:proofErr w:type="gramStart"/>
            <w:r>
              <w:t>O membros</w:t>
            </w:r>
            <w:proofErr w:type="gramEnd"/>
            <w:r>
              <w:t xml:space="preserve"> possuem uma clara percepção em relação a estrutura organizada, sistematizada do time da AE que fora criada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026A0CD8" w14:textId="77777777" w:rsidR="003C44AC" w:rsidRDefault="003D35D3">
            <w:pPr>
              <w:jc w:val="both"/>
            </w:pPr>
            <w:r>
              <w:t>4</w:t>
            </w:r>
          </w:p>
        </w:tc>
      </w:tr>
      <w:tr w:rsidR="003C44AC" w14:paraId="4BA4B4FC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4F9D29EF" w14:textId="77777777" w:rsidR="003C44AC" w:rsidRDefault="003D35D3">
            <w:pPr>
              <w:jc w:val="both"/>
            </w:pPr>
            <w:r>
              <w:t>Risk management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5B5E84F2" w14:textId="77777777" w:rsidR="003C44AC" w:rsidRDefault="003D35D3">
            <w:pPr>
              <w:jc w:val="both"/>
            </w:pPr>
            <w:r>
              <w:t>Uma equipe formada por profissionais experientes deverá gerenciar e mitigar os diversos riscos durante os processos de negócios.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541F30EC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4783D9C2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08C00CEE" w14:textId="77777777" w:rsidR="003C44AC" w:rsidRDefault="003D35D3">
            <w:pPr>
              <w:jc w:val="both"/>
            </w:pPr>
            <w:r>
              <w:t>Digitalization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4ABCB0B8" w14:textId="77777777" w:rsidR="003C44AC" w:rsidRDefault="003D35D3">
            <w:pPr>
              <w:jc w:val="both"/>
            </w:pPr>
            <w:r>
              <w:t>A comunicação digitalizada entre os membros da equipe ajuda a manter um registro de qualquer informação ou decisão tomada.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43D46DC4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060BDDB0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2845D459" w14:textId="77777777" w:rsidR="003C44AC" w:rsidRDefault="003D35D3">
            <w:pPr>
              <w:jc w:val="both"/>
            </w:pPr>
            <w:r>
              <w:t>Organizational Culture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19F03140" w14:textId="77777777" w:rsidR="003C44AC" w:rsidRDefault="003D35D3">
            <w:pPr>
              <w:jc w:val="both"/>
            </w:pPr>
            <w:r>
              <w:t xml:space="preserve">Possuir uma equipe de Arquitetura Empresarial significa uma grande preocupação por parte da </w:t>
            </w:r>
            <w:r>
              <w:lastRenderedPageBreak/>
              <w:t>empresa sobre o cumprimento de requisitos.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2E9E32B4" w14:textId="77777777" w:rsidR="003C44AC" w:rsidRDefault="003D35D3">
            <w:pPr>
              <w:jc w:val="both"/>
            </w:pPr>
            <w:r>
              <w:lastRenderedPageBreak/>
              <w:t>2</w:t>
            </w:r>
          </w:p>
        </w:tc>
      </w:tr>
    </w:tbl>
    <w:p w14:paraId="1044688E" w14:textId="77777777" w:rsidR="003C44AC" w:rsidRDefault="003C44AC">
      <w:pPr>
        <w:pStyle w:val="PargrafodaLista1"/>
        <w:jc w:val="both"/>
      </w:pPr>
    </w:p>
    <w:p w14:paraId="2B6BCB3B" w14:textId="77777777" w:rsidR="003C44AC" w:rsidRDefault="003C44AC">
      <w:pPr>
        <w:pStyle w:val="PargrafodaLista1"/>
        <w:jc w:val="both"/>
      </w:pPr>
    </w:p>
    <w:p w14:paraId="61606063" w14:textId="77777777" w:rsidR="003C44AC" w:rsidRDefault="003C44AC">
      <w:pPr>
        <w:pStyle w:val="PargrafodaLista1"/>
        <w:jc w:val="both"/>
      </w:pPr>
    </w:p>
    <w:p w14:paraId="495E9A85" w14:textId="77777777" w:rsidR="003C44AC" w:rsidRDefault="003D35D3">
      <w:pPr>
        <w:pStyle w:val="PargrafodaLista1"/>
        <w:numPr>
          <w:ilvl w:val="0"/>
          <w:numId w:val="1"/>
        </w:numPr>
        <w:jc w:val="both"/>
      </w:pPr>
      <w:r>
        <w:t>A organização possui um planejamento sistematizado com documentação em relação a implantação e execução da Arquitetura Empresarial?</w:t>
      </w:r>
    </w:p>
    <w:p w14:paraId="4D5AB104" w14:textId="77777777" w:rsidR="003C44AC" w:rsidRDefault="003C44AC">
      <w:pPr>
        <w:jc w:val="both"/>
      </w:pPr>
    </w:p>
    <w:p w14:paraId="2B45B1FC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Concordo totalmente</w:t>
      </w:r>
    </w:p>
    <w:p w14:paraId="2BC9C79F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Concordo</w:t>
      </w:r>
    </w:p>
    <w:p w14:paraId="76FBE5A4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Indiferente</w:t>
      </w:r>
    </w:p>
    <w:p w14:paraId="38A5BE56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Discordo</w:t>
      </w:r>
    </w:p>
    <w:p w14:paraId="4983C986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proofErr w:type="gramStart"/>
      <w:r>
        <w:t>Discordo Totalmente</w:t>
      </w:r>
      <w:proofErr w:type="gramEnd"/>
    </w:p>
    <w:p w14:paraId="5FD7032D" w14:textId="77777777" w:rsidR="003C44AC" w:rsidRDefault="003C44AC">
      <w:pPr>
        <w:pStyle w:val="PargrafodaLista1"/>
        <w:jc w:val="both"/>
      </w:pPr>
    </w:p>
    <w:p w14:paraId="56A1CBF5" w14:textId="77777777" w:rsidR="003C44AC" w:rsidRDefault="003D35D3">
      <w:pPr>
        <w:jc w:val="both"/>
      </w:pPr>
      <w:r>
        <w:t>Tabela – questão 6</w:t>
      </w:r>
    </w:p>
    <w:tbl>
      <w:tblPr>
        <w:tblStyle w:val="Tabelacomgrade"/>
        <w:tblW w:w="851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72"/>
        <w:gridCol w:w="5385"/>
        <w:gridCol w:w="759"/>
      </w:tblGrid>
      <w:tr w:rsidR="003C44AC" w14:paraId="5713B294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181A6473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EIXO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478C5F93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Justificativa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6F3B7566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3C44AC" w14:paraId="1BDF742F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29B6C098" w14:textId="77777777" w:rsidR="003C44AC" w:rsidRDefault="003D35D3">
            <w:pPr>
              <w:jc w:val="both"/>
            </w:pPr>
            <w:r>
              <w:t>Infrastructure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63073F1D" w14:textId="77777777" w:rsidR="003C44AC" w:rsidRDefault="003D35D3">
            <w:pPr>
              <w:jc w:val="both"/>
            </w:pPr>
            <w:r>
              <w:t>A infraestrutura é importante para manter essa documentação disponível a todos os stakeholders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280D28B5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6B7AACBD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6678ED0A" w14:textId="77777777" w:rsidR="003C44AC" w:rsidRDefault="003D35D3">
            <w:pPr>
              <w:jc w:val="both"/>
            </w:pPr>
            <w:r>
              <w:t>Training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482A7ACA" w14:textId="77777777" w:rsidR="003C44AC" w:rsidRDefault="003D35D3">
            <w:pPr>
              <w:jc w:val="both"/>
            </w:pPr>
            <w:r>
              <w:t>Com um planejamento definido, será mais fácil visualizar as possíveis necessidades de treinamento.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20B56F47" w14:textId="77777777" w:rsidR="003C44AC" w:rsidRDefault="003D35D3">
            <w:pPr>
              <w:jc w:val="both"/>
            </w:pPr>
            <w:r>
              <w:t>1</w:t>
            </w:r>
          </w:p>
        </w:tc>
      </w:tr>
      <w:tr w:rsidR="003C44AC" w14:paraId="661D4118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5C41C678" w14:textId="77777777" w:rsidR="003C44AC" w:rsidRDefault="003D35D3">
            <w:pPr>
              <w:jc w:val="both"/>
            </w:pPr>
            <w:r>
              <w:t>Framework (Model)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6267D484" w14:textId="77777777" w:rsidR="003C44AC" w:rsidRDefault="003D35D3">
            <w:pPr>
              <w:jc w:val="both"/>
            </w:pPr>
            <w:r>
              <w:t xml:space="preserve">Esse planejamento é mais eficiente com o uso de </w:t>
            </w:r>
            <w:proofErr w:type="gramStart"/>
            <w:r>
              <w:t>um  framework</w:t>
            </w:r>
            <w:proofErr w:type="gramEnd"/>
            <w:r>
              <w:t xml:space="preserve"> aumentando a produtividade na execução e implantação da AE.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4450AD83" w14:textId="77777777" w:rsidR="003C44AC" w:rsidRDefault="003D35D3">
            <w:pPr>
              <w:jc w:val="both"/>
            </w:pPr>
            <w:r>
              <w:t>4</w:t>
            </w:r>
          </w:p>
        </w:tc>
      </w:tr>
      <w:tr w:rsidR="003C44AC" w14:paraId="31E5714E" w14:textId="77777777">
        <w:trPr>
          <w:trHeight w:val="884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0B573301" w14:textId="77777777" w:rsidR="003C44AC" w:rsidRDefault="003D35D3">
            <w:pPr>
              <w:jc w:val="both"/>
            </w:pPr>
            <w:r>
              <w:t>Business Process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2B4C5574" w14:textId="77777777" w:rsidR="003C44AC" w:rsidRDefault="003D35D3">
            <w:pPr>
              <w:jc w:val="both"/>
            </w:pPr>
            <w:r>
              <w:t xml:space="preserve">O BP define o workflow do processo de implantação e execução deste </w:t>
            </w:r>
            <w:proofErr w:type="gramStart"/>
            <w:r>
              <w:t>um arquitetura</w:t>
            </w:r>
            <w:proofErr w:type="gramEnd"/>
            <w:r>
              <w:t xml:space="preserve"> candidata até a definição completa.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2A76FD70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045815EB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4A3878FB" w14:textId="77777777" w:rsidR="003C44AC" w:rsidRDefault="003D35D3">
            <w:pPr>
              <w:jc w:val="both"/>
            </w:pPr>
            <w:r>
              <w:t>Deliverables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7385FF23" w14:textId="77777777" w:rsidR="003C44AC" w:rsidRDefault="003D35D3">
            <w:pPr>
              <w:jc w:val="both"/>
            </w:pPr>
            <w:r>
              <w:t>Uma documentação disponível, organizada e de fácil entendimento deixaria claro o papel de cada setor da organização.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7699C644" w14:textId="77777777" w:rsidR="003C44AC" w:rsidRDefault="003D35D3">
            <w:pPr>
              <w:jc w:val="both"/>
            </w:pPr>
            <w:r>
              <w:t>4</w:t>
            </w:r>
          </w:p>
        </w:tc>
      </w:tr>
      <w:tr w:rsidR="003C44AC" w14:paraId="199C3E08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424D8B8C" w14:textId="77777777" w:rsidR="003C44AC" w:rsidRDefault="003D35D3">
            <w:pPr>
              <w:jc w:val="both"/>
            </w:pPr>
            <w:r>
              <w:t>Strategic Align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33EF5606" w14:textId="77777777" w:rsidR="003C44AC" w:rsidRDefault="003D35D3">
            <w:pPr>
              <w:jc w:val="both"/>
            </w:pPr>
            <w:r>
              <w:t>Com a documentação, seria possível visualizar ou não se há alinhamento estratégico ou qual seu nível.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7FC3E7B0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39B5E984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1A046C62" w14:textId="77777777" w:rsidR="003C44AC" w:rsidRDefault="003D35D3">
            <w:pPr>
              <w:jc w:val="both"/>
            </w:pPr>
            <w:r>
              <w:t>Metrics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36BEBD46" w14:textId="77777777" w:rsidR="003C44AC" w:rsidRDefault="003D35D3">
            <w:pPr>
              <w:jc w:val="both"/>
            </w:pPr>
            <w:r>
              <w:t xml:space="preserve">A métrica pode ser aplicada juntamente com o processo de negócio para mensurar a quantidade de horas/minutos que cada atividade é executada </w:t>
            </w:r>
            <w:r>
              <w:lastRenderedPageBreak/>
              <w:t>durante a implantação e execução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4E6FFFD2" w14:textId="77777777" w:rsidR="003C44AC" w:rsidRDefault="003D35D3">
            <w:pPr>
              <w:jc w:val="both"/>
            </w:pPr>
            <w:del w:id="1" w:author="Sergio Akio Tanaka" w:date="2017-04-11T14:40:00Z">
              <w:r w:rsidDel="00D457AD">
                <w:lastRenderedPageBreak/>
                <w:delText>1</w:delText>
              </w:r>
            </w:del>
            <w:r>
              <w:t>2</w:t>
            </w:r>
          </w:p>
        </w:tc>
      </w:tr>
      <w:tr w:rsidR="003C44AC" w14:paraId="3CBF4F72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12CC38B5" w14:textId="77777777" w:rsidR="003C44AC" w:rsidRDefault="003D35D3">
            <w:pPr>
              <w:jc w:val="both"/>
            </w:pPr>
            <w:r>
              <w:lastRenderedPageBreak/>
              <w:t>Perceptions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3FA843BB" w14:textId="77777777" w:rsidR="003C44AC" w:rsidRDefault="003D35D3">
            <w:pPr>
              <w:jc w:val="both"/>
            </w:pPr>
            <w:r>
              <w:t>Os stakeholders possuem a percepção que ter uma documentação dos processos da documentação é essencial para manter o padrão definido pela organização.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53B3DD1" w14:textId="77777777" w:rsidR="003C44AC" w:rsidRDefault="003D35D3">
            <w:pPr>
              <w:jc w:val="both"/>
            </w:pPr>
            <w:r>
              <w:t>1</w:t>
            </w:r>
          </w:p>
        </w:tc>
      </w:tr>
      <w:tr w:rsidR="003C44AC" w14:paraId="3787A384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12579E0F" w14:textId="77777777" w:rsidR="003C44AC" w:rsidRDefault="003D35D3">
            <w:pPr>
              <w:jc w:val="both"/>
            </w:pPr>
            <w:r>
              <w:t>Risk management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46577087" w14:textId="77777777" w:rsidR="003C44AC" w:rsidRDefault="003D35D3">
            <w:pPr>
              <w:jc w:val="both"/>
            </w:pPr>
            <w:r>
              <w:t>O planejamento possibilitaria uma maior facilidade na identificação de possíveis riscos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2384C509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0444B80C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6998D019" w14:textId="77777777" w:rsidR="003C44AC" w:rsidRDefault="003D35D3">
            <w:pPr>
              <w:jc w:val="both"/>
            </w:pPr>
            <w:r>
              <w:t>Digitalization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2674446C" w14:textId="77777777" w:rsidR="003C44AC" w:rsidRDefault="003D35D3">
            <w:pPr>
              <w:jc w:val="both"/>
            </w:pPr>
            <w:r>
              <w:t>Fundamental para que toda a documentação seja totalmente digitalizada e disponibilizada para os usuários envolvidos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5571A7F1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13C6400E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5B5562A0" w14:textId="77777777" w:rsidR="003C44AC" w:rsidRDefault="003D35D3">
            <w:pPr>
              <w:jc w:val="both"/>
            </w:pPr>
            <w:r>
              <w:t>Organizational Culture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75B56BCA" w14:textId="77777777" w:rsidR="003C44AC" w:rsidRDefault="003D35D3">
            <w:pPr>
              <w:jc w:val="both"/>
            </w:pPr>
            <w:r>
              <w:t>A preocupação com uma documentação do planejamento da arquitetura mostra certo nível de maturidade da organização.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4BF51227" w14:textId="77777777" w:rsidR="003C44AC" w:rsidRDefault="003D35D3">
            <w:pPr>
              <w:jc w:val="both"/>
            </w:pPr>
            <w:r>
              <w:t>3</w:t>
            </w:r>
          </w:p>
        </w:tc>
      </w:tr>
    </w:tbl>
    <w:p w14:paraId="3794236A" w14:textId="77777777" w:rsidR="003C44AC" w:rsidRDefault="003C44AC">
      <w:pPr>
        <w:pStyle w:val="PargrafodaLista1"/>
        <w:jc w:val="both"/>
      </w:pPr>
    </w:p>
    <w:p w14:paraId="491F7A8A" w14:textId="77777777" w:rsidR="003C44AC" w:rsidRDefault="003C44AC">
      <w:pPr>
        <w:pStyle w:val="PargrafodaLista1"/>
        <w:jc w:val="both"/>
      </w:pPr>
    </w:p>
    <w:p w14:paraId="57ACE296" w14:textId="77777777" w:rsidR="003C44AC" w:rsidRDefault="003D35D3">
      <w:pPr>
        <w:pStyle w:val="PargrafodaLista1"/>
        <w:numPr>
          <w:ilvl w:val="0"/>
          <w:numId w:val="1"/>
        </w:numPr>
        <w:jc w:val="both"/>
      </w:pPr>
      <w:r>
        <w:t>A organização possui um cronograma sistematizado de entregas do que fora elaborado no Planejamento da Arquitetura Empresarial?</w:t>
      </w:r>
    </w:p>
    <w:p w14:paraId="1E7D8842" w14:textId="77777777" w:rsidR="003C44AC" w:rsidRDefault="003C44AC">
      <w:pPr>
        <w:jc w:val="both"/>
      </w:pPr>
    </w:p>
    <w:p w14:paraId="50E117CE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Concordo totalmente</w:t>
      </w:r>
    </w:p>
    <w:p w14:paraId="665B0CC8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Concordo</w:t>
      </w:r>
    </w:p>
    <w:p w14:paraId="4E06316B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Indiferente</w:t>
      </w:r>
    </w:p>
    <w:p w14:paraId="5EA2AAC3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Discordo</w:t>
      </w:r>
    </w:p>
    <w:p w14:paraId="217DF354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proofErr w:type="gramStart"/>
      <w:r>
        <w:t>Discordo Totalmente</w:t>
      </w:r>
      <w:proofErr w:type="gramEnd"/>
    </w:p>
    <w:p w14:paraId="77EC93FC" w14:textId="77777777" w:rsidR="003C44AC" w:rsidRDefault="003C44AC">
      <w:pPr>
        <w:jc w:val="both"/>
      </w:pPr>
    </w:p>
    <w:p w14:paraId="49F62CC6" w14:textId="77777777" w:rsidR="003C44AC" w:rsidRDefault="003D35D3">
      <w:pPr>
        <w:jc w:val="both"/>
      </w:pPr>
      <w:r>
        <w:t>Tabela – questão 7</w:t>
      </w:r>
    </w:p>
    <w:tbl>
      <w:tblPr>
        <w:tblStyle w:val="Tabelacomgrade"/>
        <w:tblW w:w="851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72"/>
        <w:gridCol w:w="5385"/>
        <w:gridCol w:w="759"/>
      </w:tblGrid>
      <w:tr w:rsidR="003C44AC" w14:paraId="7F0FCCE3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04207615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EIXO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6C5EC869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Justificativa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0B3B5A9C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3C44AC" w14:paraId="713A14EE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1C3425D7" w14:textId="77777777" w:rsidR="003C44AC" w:rsidRDefault="003D35D3">
            <w:pPr>
              <w:jc w:val="both"/>
            </w:pPr>
            <w:r>
              <w:t>Infrastructure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179C68DF" w14:textId="77777777" w:rsidR="003C44AC" w:rsidRDefault="003D35D3">
            <w:pPr>
              <w:jc w:val="both"/>
            </w:pPr>
            <w:r>
              <w:t>Uma infraestrutura eficente ajudaria a cumprir e controlar cronogramas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666FFC97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34053C21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5C41D3C3" w14:textId="77777777" w:rsidR="003C44AC" w:rsidRDefault="003D35D3">
            <w:pPr>
              <w:jc w:val="both"/>
            </w:pPr>
            <w:r>
              <w:t>Training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6465CFDB" w14:textId="77777777" w:rsidR="003C44AC" w:rsidRDefault="003D35D3">
            <w:pPr>
              <w:jc w:val="both"/>
            </w:pPr>
            <w:r>
              <w:t>Pessoas devidamente capacitadas cumpririam os prazos dos cronogramas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0E3F39B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1003B7F6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47E08804" w14:textId="77777777" w:rsidR="003C44AC" w:rsidRDefault="003D35D3">
            <w:pPr>
              <w:jc w:val="both"/>
            </w:pPr>
            <w:r>
              <w:t>Framework (Model)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0BCEECFB" w14:textId="77777777" w:rsidR="003C44AC" w:rsidRDefault="003D35D3">
            <w:pPr>
              <w:jc w:val="both"/>
            </w:pPr>
            <w:r>
              <w:t>O cumprimento do cronograma pode ser alcançado mais facilmente com a aplicação de um framework.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1C65FF66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0E4E66E5" w14:textId="77777777">
        <w:trPr>
          <w:trHeight w:val="884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79B50BEA" w14:textId="77777777" w:rsidR="003C44AC" w:rsidRDefault="003D35D3">
            <w:pPr>
              <w:jc w:val="both"/>
            </w:pPr>
            <w:r>
              <w:lastRenderedPageBreak/>
              <w:t>Business Process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31970F03" w14:textId="77777777" w:rsidR="003C44AC" w:rsidRDefault="003D35D3">
            <w:pPr>
              <w:jc w:val="both"/>
            </w:pPr>
            <w:r>
              <w:t>O cronograma seguirá o processo definido para os modelos de negócios da organização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0B27BB70" w14:textId="77777777" w:rsidR="003C44AC" w:rsidRDefault="003D35D3">
            <w:pPr>
              <w:jc w:val="both"/>
            </w:pPr>
            <w:r>
              <w:t>1</w:t>
            </w:r>
          </w:p>
        </w:tc>
      </w:tr>
      <w:tr w:rsidR="003C44AC" w14:paraId="4BE7BDF4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70CE234C" w14:textId="77777777" w:rsidR="003C44AC" w:rsidRDefault="003D35D3">
            <w:pPr>
              <w:jc w:val="both"/>
            </w:pPr>
            <w:r>
              <w:t>Deliverables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2F2D1F15" w14:textId="77777777" w:rsidR="003C44AC" w:rsidRDefault="003D35D3">
            <w:pPr>
              <w:jc w:val="both"/>
            </w:pPr>
            <w:r>
              <w:t>A cada atividade do cronograma é gerado os relatórios que deverão ser entregues a diretoria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710E47DC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094B0FC5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146F1D60" w14:textId="77777777" w:rsidR="003C44AC" w:rsidRDefault="003D35D3">
            <w:pPr>
              <w:jc w:val="both"/>
            </w:pPr>
            <w:r>
              <w:t>Strategic Align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05C6964A" w14:textId="77777777" w:rsidR="003C44AC" w:rsidRDefault="003D35D3">
            <w:pPr>
              <w:jc w:val="both"/>
            </w:pPr>
            <w:r>
              <w:t>Uma vez definido onde queremos chegar é extremamente importante cumprirmos o cronograma em relação a finalização das atividades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2E804104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72A4E558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1FA8BFD3" w14:textId="77777777" w:rsidR="003C44AC" w:rsidRDefault="003D35D3">
            <w:pPr>
              <w:jc w:val="both"/>
            </w:pPr>
            <w:r>
              <w:t>Metrics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27D3D187" w14:textId="77777777" w:rsidR="003C44AC" w:rsidRDefault="003D35D3">
            <w:pPr>
              <w:jc w:val="both"/>
            </w:pPr>
            <w:r>
              <w:t>As métricas são essenciais quando a questão é cronograma (tempo).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0419F3A6" w14:textId="77777777" w:rsidR="003C44AC" w:rsidRDefault="003D35D3">
            <w:pPr>
              <w:jc w:val="both"/>
            </w:pPr>
            <w:r>
              <w:t>4</w:t>
            </w:r>
          </w:p>
        </w:tc>
      </w:tr>
      <w:tr w:rsidR="003C44AC" w14:paraId="1ECE6D0D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3AFF4A18" w14:textId="77777777" w:rsidR="003C44AC" w:rsidRDefault="003D35D3">
            <w:pPr>
              <w:jc w:val="both"/>
            </w:pPr>
            <w:r>
              <w:t>Perceptions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6ECA4E90" w14:textId="77777777" w:rsidR="003C44AC" w:rsidRDefault="003D35D3">
            <w:pPr>
              <w:jc w:val="both"/>
            </w:pPr>
            <w:r>
              <w:t>Perceber que tempo é dinheiro e satisfação do cliente quando entregue nos prazos é ter um alto nível de percepção por parte dos envolvidos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6234CDF7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5B5CFC76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703A49E9" w14:textId="77777777" w:rsidR="003C44AC" w:rsidRDefault="003D35D3">
            <w:pPr>
              <w:jc w:val="both"/>
            </w:pPr>
            <w:r>
              <w:t>Risk management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073266B6" w14:textId="77777777" w:rsidR="003C44AC" w:rsidRDefault="003D35D3">
            <w:pPr>
              <w:jc w:val="both"/>
            </w:pPr>
            <w:r>
              <w:t>O cumprimento do cronograma evita que possíveis riscos se tornem ameaças reais.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39AF95C" w14:textId="77777777" w:rsidR="003C44AC" w:rsidRDefault="003D35D3">
            <w:pPr>
              <w:jc w:val="both"/>
            </w:pPr>
            <w:r>
              <w:t>1</w:t>
            </w:r>
          </w:p>
        </w:tc>
      </w:tr>
      <w:tr w:rsidR="003C44AC" w14:paraId="02DFF481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194E23FF" w14:textId="77777777" w:rsidR="003C44AC" w:rsidRDefault="003D35D3">
            <w:pPr>
              <w:jc w:val="both"/>
            </w:pPr>
            <w:r>
              <w:t>Digitalization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65C79B0B" w14:textId="77777777" w:rsidR="003C44AC" w:rsidRDefault="003D35D3">
            <w:pPr>
              <w:jc w:val="both"/>
            </w:pPr>
            <w:r>
              <w:t>Todo o processo do cronograma deverá ser digitalizado e disponível aos usuários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593D1AF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312BFFDD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64B3A8BE" w14:textId="77777777" w:rsidR="003C44AC" w:rsidRDefault="003D35D3">
            <w:pPr>
              <w:jc w:val="both"/>
            </w:pPr>
            <w:r>
              <w:t>Organizational Culture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5B5D5D7C" w14:textId="77777777" w:rsidR="003C44AC" w:rsidRDefault="003D35D3">
            <w:pPr>
              <w:jc w:val="both"/>
            </w:pPr>
            <w:r>
              <w:t>É necessário empenho de todas as esferas organizacionais para o cumprimento dos objetivos propostos.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27D8546F" w14:textId="77777777" w:rsidR="003C44AC" w:rsidRDefault="003D35D3">
            <w:pPr>
              <w:jc w:val="both"/>
            </w:pPr>
            <w:r>
              <w:t>3</w:t>
            </w:r>
          </w:p>
        </w:tc>
      </w:tr>
    </w:tbl>
    <w:p w14:paraId="00039D74" w14:textId="77777777" w:rsidR="003C44AC" w:rsidRDefault="003C44AC">
      <w:pPr>
        <w:jc w:val="both"/>
        <w:rPr>
          <w:b/>
        </w:rPr>
      </w:pPr>
    </w:p>
    <w:p w14:paraId="25BC084A" w14:textId="77777777" w:rsidR="003C44AC" w:rsidRDefault="003C44AC">
      <w:pPr>
        <w:jc w:val="both"/>
      </w:pPr>
    </w:p>
    <w:p w14:paraId="3996CB9D" w14:textId="77777777" w:rsidR="003C44AC" w:rsidRDefault="003D35D3">
      <w:pPr>
        <w:pStyle w:val="PargrafodaLista1"/>
        <w:numPr>
          <w:ilvl w:val="0"/>
          <w:numId w:val="1"/>
        </w:numPr>
        <w:jc w:val="both"/>
      </w:pPr>
      <w:r>
        <w:t xml:space="preserve">A Arquitetura Empresarial da organização esta bem definida, </w:t>
      </w:r>
      <w:proofErr w:type="gramStart"/>
      <w:r>
        <w:t>ou seja</w:t>
      </w:r>
      <w:proofErr w:type="gramEnd"/>
      <w:r>
        <w:t xml:space="preserve"> planejada, organizada, sistematizada, os processos de negócios são padronizados e integrados?</w:t>
      </w:r>
    </w:p>
    <w:p w14:paraId="690E0755" w14:textId="77777777" w:rsidR="003C44AC" w:rsidRDefault="003C44AC">
      <w:pPr>
        <w:jc w:val="both"/>
      </w:pPr>
    </w:p>
    <w:p w14:paraId="5A3C405D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Concordo totalmente</w:t>
      </w:r>
    </w:p>
    <w:p w14:paraId="547E0C9F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Concordo</w:t>
      </w:r>
    </w:p>
    <w:p w14:paraId="02B70BA1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Indiferente</w:t>
      </w:r>
    </w:p>
    <w:p w14:paraId="4345C720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Discordo</w:t>
      </w:r>
    </w:p>
    <w:p w14:paraId="66F4F3D6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proofErr w:type="gramStart"/>
      <w:r>
        <w:t>Discordo Totalmente</w:t>
      </w:r>
      <w:proofErr w:type="gramEnd"/>
    </w:p>
    <w:p w14:paraId="5E3B4816" w14:textId="77777777" w:rsidR="003C44AC" w:rsidRDefault="003C44AC">
      <w:pPr>
        <w:jc w:val="both"/>
      </w:pPr>
    </w:p>
    <w:p w14:paraId="23494AB0" w14:textId="77777777" w:rsidR="003C44AC" w:rsidRDefault="003D35D3">
      <w:pPr>
        <w:jc w:val="both"/>
      </w:pPr>
      <w:r>
        <w:t>Tabela – questão 8</w:t>
      </w:r>
    </w:p>
    <w:tbl>
      <w:tblPr>
        <w:tblStyle w:val="Tabelacomgrade"/>
        <w:tblW w:w="851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72"/>
        <w:gridCol w:w="5385"/>
        <w:gridCol w:w="759"/>
      </w:tblGrid>
      <w:tr w:rsidR="003C44AC" w14:paraId="743A3717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4DC2FB7B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EIXO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4C368AB4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Justificativa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6374003E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3C44AC" w14:paraId="53A29BBE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7860751F" w14:textId="77777777" w:rsidR="003C44AC" w:rsidRDefault="003D35D3">
            <w:pPr>
              <w:jc w:val="both"/>
            </w:pPr>
            <w:r>
              <w:lastRenderedPageBreak/>
              <w:t>Infrastructure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277A2B90" w14:textId="77777777" w:rsidR="003C44AC" w:rsidRDefault="003D35D3">
            <w:pPr>
              <w:jc w:val="both"/>
            </w:pPr>
            <w:r>
              <w:t>A infraestrutura é indispensável para cumprir esse requisito.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14E5EC30" w14:textId="77777777" w:rsidR="003C44AC" w:rsidRDefault="003D35D3">
            <w:pPr>
              <w:jc w:val="both"/>
            </w:pPr>
            <w:r>
              <w:t>4</w:t>
            </w:r>
          </w:p>
        </w:tc>
      </w:tr>
      <w:tr w:rsidR="003C44AC" w14:paraId="0FBDC75B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203DAB9B" w14:textId="77777777" w:rsidR="003C44AC" w:rsidRDefault="003D35D3">
            <w:pPr>
              <w:jc w:val="both"/>
            </w:pPr>
            <w:r>
              <w:t>Training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78ED1C24" w14:textId="77777777" w:rsidR="003C44AC" w:rsidRDefault="003D35D3">
            <w:pPr>
              <w:jc w:val="both"/>
            </w:pPr>
            <w:r>
              <w:t>O treinamento deverá ser continuo para o completo entendimento da integração e padronização dos processos de negócios.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B5D922E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7C0B2EC6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7E959CF6" w14:textId="77777777" w:rsidR="003C44AC" w:rsidRDefault="003D35D3">
            <w:pPr>
              <w:jc w:val="both"/>
            </w:pPr>
            <w:r>
              <w:t>Framework (Model)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4CB37E54" w14:textId="77777777" w:rsidR="003C44AC" w:rsidRDefault="003D35D3">
            <w:pPr>
              <w:jc w:val="both"/>
            </w:pPr>
            <w:r>
              <w:t>O uso de frameworks será utilizado para alcançar alta qualidade nos processos de negócios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1D024B30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72802D21" w14:textId="77777777">
        <w:trPr>
          <w:trHeight w:val="884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540E66ED" w14:textId="77777777" w:rsidR="003C44AC" w:rsidRDefault="003D35D3">
            <w:pPr>
              <w:jc w:val="both"/>
            </w:pPr>
            <w:r>
              <w:t>Business Process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478F7BD2" w14:textId="77777777" w:rsidR="003C44AC" w:rsidRDefault="003D35D3">
            <w:pPr>
              <w:jc w:val="both"/>
            </w:pPr>
            <w:r>
              <w:t xml:space="preserve">Um modelo operacional tem duas dimensões: a integração e padronização dos </w:t>
            </w:r>
            <w:proofErr w:type="gramStart"/>
            <w:r>
              <w:t>processos  de</w:t>
            </w:r>
            <w:proofErr w:type="gramEnd"/>
            <w:r>
              <w:t xml:space="preserve"> negócios. A padronização significa definir exatamente como um processo será executado, independentemente de quem o desempenhará ou onde ele será concluído. A padronização de processo proporciona eficiência e previsibilidade em toda a empresa.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668E0C71" w14:textId="77777777" w:rsidR="003C44AC" w:rsidRDefault="003D35D3">
            <w:pPr>
              <w:jc w:val="both"/>
            </w:pPr>
            <w:r>
              <w:t>4</w:t>
            </w:r>
          </w:p>
        </w:tc>
      </w:tr>
      <w:tr w:rsidR="003C44AC" w14:paraId="7166B36D" w14:textId="77777777">
        <w:trPr>
          <w:trHeight w:val="261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3A504246" w14:textId="77777777" w:rsidR="003C44AC" w:rsidRDefault="003D35D3">
            <w:pPr>
              <w:jc w:val="both"/>
            </w:pPr>
            <w:r>
              <w:t>Deliverables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340B57DD" w14:textId="77777777" w:rsidR="003C44AC" w:rsidRDefault="003D35D3">
            <w:pPr>
              <w:jc w:val="both"/>
            </w:pPr>
            <w:proofErr w:type="gramStart"/>
            <w:r>
              <w:t>Um vez</w:t>
            </w:r>
            <w:proofErr w:type="gramEnd"/>
            <w:r>
              <w:t xml:space="preserve"> definido os processos da organização automaticamente teríamos quais seriam os entregáveis e quem seriam os responsáveis pelos mesmos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2368A5C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76F11593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0BFE4BCB" w14:textId="77777777" w:rsidR="003C44AC" w:rsidRDefault="003D35D3">
            <w:pPr>
              <w:jc w:val="both"/>
            </w:pPr>
            <w:r>
              <w:t>Strategic Align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35AE7381" w14:textId="77777777" w:rsidR="003C44AC" w:rsidRDefault="003D35D3">
            <w:pPr>
              <w:jc w:val="both"/>
            </w:pPr>
            <w:r>
              <w:t>A organização define uma direção estratégica, em seguida, a unidade de TI, em conjunto com a equipe de processos de negócios, projeta um conjunto de soluções habilitadas pela TI para sustentar a iniciativa, e finalmente, a unidade de TI oferece as aplicações, os dados e a infra- estrutura tecnológica para implementar as soluções.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0091DDA8" w14:textId="77777777" w:rsidR="003C44AC" w:rsidRDefault="003D35D3">
            <w:pPr>
              <w:jc w:val="both"/>
            </w:pPr>
            <w:r>
              <w:t>4</w:t>
            </w:r>
          </w:p>
        </w:tc>
      </w:tr>
      <w:tr w:rsidR="003C44AC" w14:paraId="57666AD7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19D5944E" w14:textId="77777777" w:rsidR="003C44AC" w:rsidRDefault="003D35D3">
            <w:pPr>
              <w:jc w:val="both"/>
            </w:pPr>
            <w:r>
              <w:t>Metrics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31A72291" w14:textId="77777777" w:rsidR="003C44AC" w:rsidRDefault="003D35D3">
            <w:pPr>
              <w:jc w:val="both"/>
            </w:pPr>
            <w:r>
              <w:t>As métricas são realizadas de acordo com a execução das atividades mensurando e a satisfação dos envolvidos.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73E5F149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202EB107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0F1D948C" w14:textId="77777777" w:rsidR="003C44AC" w:rsidRDefault="003D35D3">
            <w:pPr>
              <w:jc w:val="both"/>
            </w:pPr>
            <w:r>
              <w:t>Perceptions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7CD87B8C" w14:textId="77777777" w:rsidR="003C44AC" w:rsidRDefault="003D35D3">
            <w:pPr>
              <w:jc w:val="both"/>
            </w:pPr>
            <w:r>
              <w:t>A administração percebe que a TI é um ativo, e não uma despesa, e proporciona um alicerce para a agilidade nos negócios.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1808AF02" w14:textId="77777777" w:rsidR="003C44AC" w:rsidRDefault="003C44AC">
            <w:pPr>
              <w:jc w:val="both"/>
            </w:pPr>
          </w:p>
        </w:tc>
      </w:tr>
      <w:tr w:rsidR="003C44AC" w14:paraId="52233D03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3A4A1017" w14:textId="77777777" w:rsidR="003C44AC" w:rsidRDefault="003D35D3">
            <w:pPr>
              <w:jc w:val="both"/>
            </w:pPr>
            <w:r>
              <w:t>Risk management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46582530" w14:textId="77777777" w:rsidR="003C44AC" w:rsidRDefault="003D35D3">
            <w:pPr>
              <w:jc w:val="both"/>
            </w:pPr>
            <w:r>
              <w:t>O gerenciamento de risco é realizado de acordo com a execução das atividades em relação aos processos definidos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E976C51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510A7BD0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2CE870E9" w14:textId="77777777" w:rsidR="003C44AC" w:rsidRDefault="003D35D3">
            <w:pPr>
              <w:jc w:val="both"/>
            </w:pPr>
            <w:r>
              <w:lastRenderedPageBreak/>
              <w:t>Digitalization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6C4065CC" w14:textId="77777777" w:rsidR="003C44AC" w:rsidRDefault="003D35D3">
            <w:pPr>
              <w:jc w:val="both"/>
            </w:pPr>
            <w:r>
              <w:t>É digitalizado os processos rotineiros de modo a conferir confiabilidade e previsibilidade aos processos que precisam funcionar direito, principalmente em processos de negócios digitalizados que automatizam as capacidades centrais de uma empresa.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7D8E2410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45DA0906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1A3CBA19" w14:textId="77777777" w:rsidR="003C44AC" w:rsidRDefault="003D35D3">
            <w:pPr>
              <w:jc w:val="both"/>
            </w:pPr>
            <w:r>
              <w:t>Organizational Culture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26BC1B43" w14:textId="77777777" w:rsidR="003C44AC" w:rsidRDefault="003D35D3">
            <w:pPr>
              <w:jc w:val="both"/>
            </w:pPr>
            <w:r>
              <w:t>Proporciona uma plataforma para a inovação.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196EAC70" w14:textId="77777777" w:rsidR="003C44AC" w:rsidRDefault="003D35D3">
            <w:pPr>
              <w:jc w:val="both"/>
            </w:pPr>
            <w:r>
              <w:t>3</w:t>
            </w:r>
          </w:p>
        </w:tc>
      </w:tr>
    </w:tbl>
    <w:p w14:paraId="5898F7D5" w14:textId="77777777" w:rsidR="003C44AC" w:rsidRDefault="003C44AC">
      <w:pPr>
        <w:jc w:val="both"/>
      </w:pPr>
    </w:p>
    <w:p w14:paraId="7F68793F" w14:textId="77777777" w:rsidR="003C44AC" w:rsidRDefault="003C44AC">
      <w:pPr>
        <w:jc w:val="both"/>
      </w:pPr>
    </w:p>
    <w:p w14:paraId="6600620A" w14:textId="77777777" w:rsidR="003C44AC" w:rsidRDefault="003D35D3">
      <w:pPr>
        <w:pStyle w:val="PargrafodaLista1"/>
        <w:numPr>
          <w:ilvl w:val="0"/>
          <w:numId w:val="1"/>
        </w:numPr>
        <w:jc w:val="both"/>
      </w:pPr>
      <w:r>
        <w:t>Existem treinamentos sistematizados sobre Arquitetura Empresarial dentro da organização?</w:t>
      </w:r>
    </w:p>
    <w:p w14:paraId="37BE1916" w14:textId="77777777" w:rsidR="003C44AC" w:rsidRDefault="003C44AC">
      <w:pPr>
        <w:jc w:val="both"/>
      </w:pPr>
    </w:p>
    <w:p w14:paraId="12D539B6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Concordo totalmente</w:t>
      </w:r>
    </w:p>
    <w:p w14:paraId="1913B0FE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Concordo</w:t>
      </w:r>
    </w:p>
    <w:p w14:paraId="2379CAC1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Indiferente</w:t>
      </w:r>
    </w:p>
    <w:p w14:paraId="126416B9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Discordo</w:t>
      </w:r>
    </w:p>
    <w:p w14:paraId="24C86B0F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proofErr w:type="gramStart"/>
      <w:r>
        <w:t>Discordo Totalmente</w:t>
      </w:r>
      <w:proofErr w:type="gramEnd"/>
    </w:p>
    <w:p w14:paraId="37BFEC9A" w14:textId="77777777" w:rsidR="003C44AC" w:rsidRDefault="003C44AC">
      <w:pPr>
        <w:pStyle w:val="PargrafodaLista1"/>
        <w:jc w:val="both"/>
      </w:pPr>
    </w:p>
    <w:p w14:paraId="58E494BA" w14:textId="77777777" w:rsidR="003C44AC" w:rsidRDefault="003D35D3">
      <w:pPr>
        <w:jc w:val="both"/>
      </w:pPr>
      <w:r>
        <w:t>Tabela – questão 9</w:t>
      </w:r>
    </w:p>
    <w:tbl>
      <w:tblPr>
        <w:tblStyle w:val="Tabelacomgrade"/>
        <w:tblW w:w="851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72"/>
        <w:gridCol w:w="5385"/>
        <w:gridCol w:w="759"/>
      </w:tblGrid>
      <w:tr w:rsidR="003C44AC" w14:paraId="6266641B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542A9A08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EIXO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0164056B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Justificativa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75308B8C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3C44AC" w14:paraId="60EC25F2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0D1B5AEB" w14:textId="77777777" w:rsidR="003C44AC" w:rsidRDefault="003D35D3">
            <w:pPr>
              <w:jc w:val="both"/>
            </w:pPr>
            <w:r>
              <w:t>Infrastructure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6D7BAD8E" w14:textId="77777777" w:rsidR="003C44AC" w:rsidRDefault="003D35D3">
            <w:pPr>
              <w:jc w:val="both"/>
            </w:pPr>
            <w:r>
              <w:t>A organização necessita de infraestrutura para que os treinamentos sejam realizados de forma adequada e eficiente.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CBE05AA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72C6E33F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5E7890ED" w14:textId="77777777" w:rsidR="003C44AC" w:rsidRDefault="003D35D3">
            <w:pPr>
              <w:jc w:val="both"/>
            </w:pPr>
            <w:r>
              <w:t>Training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525CB009" w14:textId="77777777" w:rsidR="003C44AC" w:rsidRDefault="003D35D3">
            <w:pPr>
              <w:jc w:val="both"/>
            </w:pPr>
            <w:r>
              <w:t>Os treinamentos são sistematizados e ministrados de acordo com uma agenda para a capacitação dos colaboradores da empresa.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48DA1E3D" w14:textId="77777777" w:rsidR="003C44AC" w:rsidRDefault="003D35D3">
            <w:pPr>
              <w:jc w:val="both"/>
            </w:pPr>
            <w:r>
              <w:t>4</w:t>
            </w:r>
          </w:p>
        </w:tc>
      </w:tr>
      <w:tr w:rsidR="003C44AC" w14:paraId="18280903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5308E6F7" w14:textId="77777777" w:rsidR="003C44AC" w:rsidRDefault="003D35D3">
            <w:pPr>
              <w:jc w:val="both"/>
            </w:pPr>
            <w:r>
              <w:t>Framework (Model)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17916DF8" w14:textId="77777777" w:rsidR="003C44AC" w:rsidRDefault="003D35D3">
            <w:pPr>
              <w:jc w:val="both"/>
            </w:pPr>
            <w:r>
              <w:t>A cada novo membro do time de AE o mesmo deverá ser treinado em relação aos modelos utilizados na AE. Para o time atual se faz necessário manter os treinamentos em relação as atualizações dos modelos.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41348D93" w14:textId="77777777" w:rsidR="003C44AC" w:rsidRDefault="003D35D3">
            <w:pPr>
              <w:jc w:val="both"/>
            </w:pPr>
            <w:r>
              <w:t>1</w:t>
            </w:r>
          </w:p>
        </w:tc>
      </w:tr>
      <w:tr w:rsidR="003C44AC" w14:paraId="3DDF2E72" w14:textId="77777777">
        <w:trPr>
          <w:trHeight w:val="884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52EE6BF0" w14:textId="77777777" w:rsidR="003C44AC" w:rsidRDefault="003D35D3">
            <w:pPr>
              <w:jc w:val="both"/>
            </w:pPr>
            <w:r>
              <w:t>Business Process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1FAFCAB4" w14:textId="77777777" w:rsidR="003C44AC" w:rsidRDefault="003D35D3">
            <w:pPr>
              <w:jc w:val="both"/>
            </w:pPr>
            <w:r>
              <w:t>Todos os membros da AE deverão conhecer bem todos os processos e ferramentas utilizadas no mapeamento dos processos de negócios.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600202D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337F1FEB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3605ABEC" w14:textId="77777777" w:rsidR="003C44AC" w:rsidRDefault="003D35D3">
            <w:pPr>
              <w:jc w:val="both"/>
            </w:pPr>
            <w:r>
              <w:lastRenderedPageBreak/>
              <w:t>Deliverables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12A154C7" w14:textId="77777777" w:rsidR="003C44AC" w:rsidRDefault="003D35D3">
            <w:pPr>
              <w:jc w:val="both"/>
            </w:pPr>
            <w:r>
              <w:t>Relatórios serão gerados após as conclusões dos treinamentos.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523E1A2D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2858E8E5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2EF83F9B" w14:textId="77777777" w:rsidR="003C44AC" w:rsidRDefault="003D35D3">
            <w:pPr>
              <w:jc w:val="both"/>
            </w:pPr>
            <w:r>
              <w:t>Strategic Align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04ACF0DC" w14:textId="77777777" w:rsidR="003C44AC" w:rsidRDefault="003D35D3">
            <w:pPr>
              <w:jc w:val="both"/>
            </w:pPr>
            <w:r>
              <w:t xml:space="preserve">Para alcançar as </w:t>
            </w:r>
            <w:proofErr w:type="gramStart"/>
            <w:r>
              <w:t>metas e objetivos traçadas</w:t>
            </w:r>
            <w:proofErr w:type="gramEnd"/>
            <w:r>
              <w:t xml:space="preserve"> no alinhamento estratégico se faz necessário manter o time sempre atualizado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79A0C956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78C14E2F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75EB6E62" w14:textId="77777777" w:rsidR="003C44AC" w:rsidRDefault="003D35D3">
            <w:pPr>
              <w:jc w:val="both"/>
            </w:pPr>
            <w:r>
              <w:t>Metrics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63F69398" w14:textId="77777777" w:rsidR="003C44AC" w:rsidRDefault="003D35D3">
            <w:pPr>
              <w:jc w:val="both"/>
            </w:pPr>
            <w:r>
              <w:t>Pode ser necessário medir a eficiência do treinamento e seu impacto no trabalho.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058920F0" w14:textId="77777777" w:rsidR="003C44AC" w:rsidRDefault="003D35D3">
            <w:pPr>
              <w:jc w:val="both"/>
            </w:pPr>
            <w:r>
              <w:t>1</w:t>
            </w:r>
          </w:p>
        </w:tc>
      </w:tr>
      <w:tr w:rsidR="003C44AC" w14:paraId="3B3A9DB9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2AE1475A" w14:textId="77777777" w:rsidR="003C44AC" w:rsidRDefault="003D35D3">
            <w:pPr>
              <w:jc w:val="both"/>
            </w:pPr>
            <w:r>
              <w:t>Perceptions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1F7B1F4A" w14:textId="77777777" w:rsidR="003C44AC" w:rsidRDefault="003D35D3">
            <w:pPr>
              <w:jc w:val="both"/>
            </w:pPr>
            <w:r>
              <w:t>Os colaboradores devem ter consciência dos objetivos e importância do treinamento e como ele se aplica no contexto da corporação.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516C1A52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75D719FD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52C18531" w14:textId="77777777" w:rsidR="003C44AC" w:rsidRDefault="003D35D3">
            <w:pPr>
              <w:jc w:val="both"/>
            </w:pPr>
            <w:r>
              <w:t>Risk management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651F9179" w14:textId="77777777" w:rsidR="003C44AC" w:rsidRDefault="003D35D3">
            <w:pPr>
              <w:jc w:val="both"/>
            </w:pPr>
            <w:r>
              <w:t>Neste contexto é fundamental que tenhamos profissionais com habilidades para ministrar os treinamentos almejados pela organização com características práticas, metodológicas, avançadas e técnicas caso contrário colocaremos em risco a atualização permanente da equipe.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071CC5A6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43D97CA0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580CF0F3" w14:textId="77777777" w:rsidR="003C44AC" w:rsidRDefault="003D35D3">
            <w:pPr>
              <w:jc w:val="both"/>
            </w:pPr>
            <w:r>
              <w:t>Digitalization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038485CE" w14:textId="77777777" w:rsidR="003C44AC" w:rsidRDefault="003D35D3">
            <w:pPr>
              <w:jc w:val="both"/>
            </w:pPr>
            <w:r>
              <w:t>Os colaboradores deverão ter acesso aos materiais do treinamento, preferencialmente de forma digitalizada.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0E0DD60E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54D1E3A0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098EE00B" w14:textId="77777777" w:rsidR="003C44AC" w:rsidRDefault="003D35D3">
            <w:pPr>
              <w:jc w:val="both"/>
            </w:pPr>
            <w:r>
              <w:t>Organizational Culture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4935B846" w14:textId="77777777" w:rsidR="003C44AC" w:rsidRDefault="003D35D3">
            <w:pPr>
              <w:jc w:val="both"/>
            </w:pPr>
            <w:r>
              <w:t>Quando adotado um processo de treinamento constante ser torna comum e cultural na organização.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2CEB2AB3" w14:textId="77777777" w:rsidR="003C44AC" w:rsidRDefault="003D35D3">
            <w:pPr>
              <w:jc w:val="both"/>
            </w:pPr>
            <w:r>
              <w:t>1</w:t>
            </w:r>
          </w:p>
        </w:tc>
      </w:tr>
    </w:tbl>
    <w:p w14:paraId="13165FB9" w14:textId="77777777" w:rsidR="003C44AC" w:rsidRDefault="003C44AC">
      <w:pPr>
        <w:pStyle w:val="PargrafodaLista1"/>
        <w:jc w:val="both"/>
      </w:pPr>
    </w:p>
    <w:p w14:paraId="5C62F394" w14:textId="77777777" w:rsidR="003C44AC" w:rsidRDefault="003C44AC">
      <w:pPr>
        <w:pStyle w:val="PargrafodaLista1"/>
        <w:jc w:val="both"/>
      </w:pPr>
    </w:p>
    <w:p w14:paraId="5B275785" w14:textId="77777777" w:rsidR="003C44AC" w:rsidRDefault="003D35D3">
      <w:pPr>
        <w:pStyle w:val="PargrafodaLista1"/>
        <w:numPr>
          <w:ilvl w:val="0"/>
          <w:numId w:val="1"/>
        </w:numPr>
        <w:jc w:val="both"/>
      </w:pPr>
      <w:r>
        <w:t xml:space="preserve"> Existe um planejamento e coleta de métricas bem definidas e sistematizadas que ajudam na tomada das decisões?</w:t>
      </w:r>
    </w:p>
    <w:p w14:paraId="0F557298" w14:textId="77777777" w:rsidR="003C44AC" w:rsidRDefault="003C44AC">
      <w:pPr>
        <w:jc w:val="both"/>
      </w:pPr>
    </w:p>
    <w:p w14:paraId="5C19EC90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Concordo totalmente</w:t>
      </w:r>
    </w:p>
    <w:p w14:paraId="699524C1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Concordo</w:t>
      </w:r>
    </w:p>
    <w:p w14:paraId="19AFF527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Indiferente</w:t>
      </w:r>
    </w:p>
    <w:p w14:paraId="0E5CA85F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Discordo</w:t>
      </w:r>
    </w:p>
    <w:p w14:paraId="13B3F7C4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proofErr w:type="gramStart"/>
      <w:r>
        <w:t>Discordo Totalmente</w:t>
      </w:r>
      <w:proofErr w:type="gramEnd"/>
    </w:p>
    <w:p w14:paraId="7A34D6F7" w14:textId="77777777" w:rsidR="003C44AC" w:rsidRDefault="003C44AC">
      <w:pPr>
        <w:pStyle w:val="PargrafodaLista1"/>
        <w:jc w:val="both"/>
      </w:pPr>
    </w:p>
    <w:p w14:paraId="5827CDD8" w14:textId="77777777" w:rsidR="003C44AC" w:rsidRDefault="003D35D3">
      <w:pPr>
        <w:jc w:val="both"/>
      </w:pPr>
      <w:r>
        <w:t>Tabela – questão 10</w:t>
      </w:r>
    </w:p>
    <w:tbl>
      <w:tblPr>
        <w:tblStyle w:val="Tabelacomgrade"/>
        <w:tblW w:w="851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72"/>
        <w:gridCol w:w="5385"/>
        <w:gridCol w:w="759"/>
      </w:tblGrid>
      <w:tr w:rsidR="003C44AC" w14:paraId="59AF2FE5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0A10CB16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EIXO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414BC8E2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Justificativa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1366614B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3C44AC" w14:paraId="7F96776E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30CD4021" w14:textId="77777777" w:rsidR="003C44AC" w:rsidRDefault="003D35D3">
            <w:pPr>
              <w:jc w:val="both"/>
            </w:pPr>
            <w:r>
              <w:lastRenderedPageBreak/>
              <w:t>Infrastructure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4D2206F5" w14:textId="77777777" w:rsidR="003C44AC" w:rsidRDefault="003D35D3">
            <w:pPr>
              <w:jc w:val="both"/>
            </w:pPr>
            <w:r>
              <w:t>A infraestrutura fornece suporte para a execução da métrica e a verificação de seus resultados.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2D71BE18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20E80FCD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4A70B990" w14:textId="77777777" w:rsidR="003C44AC" w:rsidRDefault="003D35D3">
            <w:pPr>
              <w:jc w:val="both"/>
            </w:pPr>
            <w:r>
              <w:t>Training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618B93DD" w14:textId="77777777" w:rsidR="003C44AC" w:rsidRDefault="003D35D3">
            <w:pPr>
              <w:jc w:val="both"/>
            </w:pPr>
            <w:r>
              <w:t>Os treinamentos possibilitam que as previsões captadas pelas métricas sejam alcançadas.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42B47B39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69BF9E8C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01B2FA00" w14:textId="77777777" w:rsidR="003C44AC" w:rsidRDefault="003D35D3">
            <w:pPr>
              <w:jc w:val="both"/>
            </w:pPr>
            <w:r>
              <w:t>Framework (Model)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4A2D9343" w14:textId="77777777" w:rsidR="003C44AC" w:rsidRDefault="003D35D3">
            <w:pPr>
              <w:jc w:val="both"/>
            </w:pPr>
            <w:r>
              <w:t xml:space="preserve">Métricas podem estar </w:t>
            </w:r>
            <w:proofErr w:type="gramStart"/>
            <w:r>
              <w:t>presente</w:t>
            </w:r>
            <w:proofErr w:type="gramEnd"/>
            <w:r>
              <w:t xml:space="preserve"> dentro de determinados frameworks, integradas com o contexto proposto pelo mesmo.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51775333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60EC539A" w14:textId="77777777">
        <w:trPr>
          <w:trHeight w:val="884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77324496" w14:textId="77777777" w:rsidR="003C44AC" w:rsidRDefault="003D35D3">
            <w:pPr>
              <w:jc w:val="both"/>
            </w:pPr>
            <w:r>
              <w:t>Business Process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5E7E25A0" w14:textId="77777777" w:rsidR="003C44AC" w:rsidRDefault="003D35D3">
            <w:pPr>
              <w:jc w:val="both"/>
            </w:pPr>
            <w:r>
              <w:t>Com as métricas definidas, os processos de negócios se tornarão mais transparentes e confiáveis com relação a tempo de execução.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28766423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6A8DEAC0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65502052" w14:textId="77777777" w:rsidR="003C44AC" w:rsidRDefault="003D35D3">
            <w:pPr>
              <w:jc w:val="both"/>
            </w:pPr>
            <w:r>
              <w:t>Deliverables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4DF4E0C6" w14:textId="77777777" w:rsidR="003C44AC" w:rsidRDefault="003D35D3" w:rsidP="003D35D3">
            <w:pPr>
              <w:jc w:val="both"/>
            </w:pPr>
            <w:r>
              <w:t>Os resultado</w:t>
            </w:r>
            <w:ins w:id="2" w:author="Sergio Akio Tanaka" w:date="2017-04-11T14:00:00Z">
              <w:r>
                <w:t>s</w:t>
              </w:r>
            </w:ins>
            <w:r>
              <w:t xml:space="preserve"> da escolha de boas métricas </w:t>
            </w:r>
            <w:del w:id="3" w:author="Sergio Akio Tanaka" w:date="2017-04-11T14:01:00Z">
              <w:r w:rsidDel="003D35D3">
                <w:delText xml:space="preserve">são </w:delText>
              </w:r>
            </w:del>
            <w:ins w:id="4" w:author="Sergio Akio Tanaka" w:date="2017-04-11T14:01:00Z">
              <w:r>
                <w:t xml:space="preserve">terão </w:t>
              </w:r>
            </w:ins>
            <w:r>
              <w:t xml:space="preserve">cronogramas cumpridos no prazo e satisfação dos stakeholders. 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465FF6DA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1CD9EF0E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6173B49E" w14:textId="77777777" w:rsidR="003C44AC" w:rsidRDefault="003D35D3">
            <w:pPr>
              <w:jc w:val="both"/>
            </w:pPr>
            <w:r>
              <w:t>Strategic Align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2EE50EAE" w14:textId="77777777" w:rsidR="003C44AC" w:rsidRDefault="003D35D3">
            <w:pPr>
              <w:jc w:val="both"/>
            </w:pPr>
            <w:r>
              <w:t>Para uma boa definição de métricas, é necessário que os responsáveis por essa definição estejam de acordo e cientes do motivo da escolha.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2470F7AA" w14:textId="77777777" w:rsidR="003C44AC" w:rsidRDefault="003D35D3">
            <w:pPr>
              <w:jc w:val="both"/>
            </w:pPr>
            <w:r>
              <w:t>1</w:t>
            </w:r>
          </w:p>
        </w:tc>
      </w:tr>
      <w:tr w:rsidR="003C44AC" w14:paraId="7B579A42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6FB4ABB3" w14:textId="77777777" w:rsidR="003C44AC" w:rsidRDefault="003D35D3">
            <w:pPr>
              <w:jc w:val="both"/>
            </w:pPr>
            <w:r>
              <w:t>Metrics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012BD40A" w14:textId="77777777" w:rsidR="003C44AC" w:rsidRDefault="003D35D3">
            <w:pPr>
              <w:jc w:val="both"/>
            </w:pPr>
            <w:r>
              <w:t>Métricas usadas anteriormente podem ser usadas como parâmetros para a escolha de novas métricas, sempre buscando melhores soluções.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0972273A" w14:textId="77777777" w:rsidR="003C44AC" w:rsidRDefault="003D35D3">
            <w:pPr>
              <w:jc w:val="both"/>
            </w:pPr>
            <w:r>
              <w:t>4</w:t>
            </w:r>
          </w:p>
        </w:tc>
      </w:tr>
      <w:tr w:rsidR="003C44AC" w14:paraId="7898B797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6AC5D889" w14:textId="77777777" w:rsidR="003C44AC" w:rsidRDefault="003D35D3">
            <w:pPr>
              <w:jc w:val="both"/>
            </w:pPr>
            <w:r>
              <w:t>Perceptions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4311006C" w14:textId="77777777" w:rsidR="003C44AC" w:rsidRPr="00E34AB4" w:rsidRDefault="00853F1F" w:rsidP="00853F1F">
            <w:pPr>
              <w:jc w:val="both"/>
            </w:pPr>
            <w:ins w:id="5" w:author="Sergio Akio Tanaka" w:date="2017-04-11T14:02:00Z">
              <w:r w:rsidRPr="00E34AB4">
                <w:t>Quanto se pode mensurar em tempo real, a percepção dos stakeholders são altas, pois, os ajudam nas tomadas de decisões de forma eficiente e r</w:t>
              </w:r>
            </w:ins>
            <w:ins w:id="6" w:author="Sergio Akio Tanaka" w:date="2017-04-11T14:03:00Z">
              <w:r w:rsidRPr="00E34AB4">
                <w:t>ápida.</w:t>
              </w:r>
            </w:ins>
            <w:del w:id="7" w:author="Sergio Akio Tanaka" w:date="2017-04-11T14:03:00Z">
              <w:r w:rsidR="003D35D3" w:rsidRPr="00E34AB4" w:rsidDel="00853F1F">
                <w:delText>Pode ser observada as diferenças entre as métricas e quais os contextos em que elas se tornam eficientes.</w:delText>
              </w:r>
            </w:del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7E4A046D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09FC854A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15C80E93" w14:textId="77777777" w:rsidR="003C44AC" w:rsidRDefault="003D35D3">
            <w:pPr>
              <w:jc w:val="both"/>
            </w:pPr>
            <w:r>
              <w:t>Risk management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36E3D47A" w14:textId="0D387A1B" w:rsidR="003C44AC" w:rsidRDefault="009B5FB4" w:rsidP="009B5FB4">
            <w:pPr>
              <w:jc w:val="both"/>
            </w:pPr>
            <w:ins w:id="8" w:author="Sergio Akio Tanaka" w:date="2017-04-11T14:03:00Z">
              <w:r>
                <w:t>Com a aplicação das métricas conseguimos detectar p</w:t>
              </w:r>
            </w:ins>
            <w:del w:id="9" w:author="Sergio Akio Tanaka" w:date="2017-04-11T14:03:00Z">
              <w:r w:rsidR="003D35D3" w:rsidDel="009B5FB4">
                <w:delText>P</w:delText>
              </w:r>
            </w:del>
            <w:r w:rsidR="003D35D3">
              <w:t>roblemas</w:t>
            </w:r>
            <w:ins w:id="10" w:author="Sergio Akio Tanaka" w:date="2017-04-11T14:04:00Z">
              <w:r>
                <w:t xml:space="preserve"> de várias naturezas, tais como:</w:t>
              </w:r>
            </w:ins>
            <w:r w:rsidR="003D35D3">
              <w:t xml:space="preserve"> </w:t>
            </w:r>
            <w:del w:id="11" w:author="Sergio Akio Tanaka" w:date="2017-04-11T14:04:00Z">
              <w:r w:rsidR="003D35D3" w:rsidDel="009B5FB4">
                <w:delText xml:space="preserve">como </w:delText>
              </w:r>
            </w:del>
            <w:r w:rsidR="003D35D3">
              <w:t>atrasos nos processos</w:t>
            </w:r>
            <w:ins w:id="12" w:author="Sergio Akio Tanaka" w:date="2017-04-11T14:04:00Z">
              <w:r>
                <w:t>, insatisfação dos clientes, problemas na governança e assim sucessivamente</w:t>
              </w:r>
            </w:ins>
            <w:ins w:id="13" w:author="Sergio Akio Tanaka" w:date="2017-04-11T14:05:00Z">
              <w:r w:rsidR="00E34AB4">
                <w:t>,</w:t>
              </w:r>
            </w:ins>
            <w:ins w:id="14" w:author="Sergio Akio Tanaka" w:date="2017-04-11T14:04:00Z">
              <w:r>
                <w:t xml:space="preserve"> e consequentemente </w:t>
              </w:r>
            </w:ins>
            <w:ins w:id="15" w:author="Sergio Akio Tanaka" w:date="2017-04-11T14:05:00Z">
              <w:r w:rsidR="00E34AB4">
                <w:t>evitá</w:t>
              </w:r>
              <w:r>
                <w:t>-los.</w:t>
              </w:r>
            </w:ins>
            <w:r w:rsidR="003D35D3">
              <w:t xml:space="preserve"> </w:t>
            </w:r>
            <w:del w:id="16" w:author="Sergio Akio Tanaka" w:date="2017-04-11T14:05:00Z">
              <w:r w:rsidR="003D35D3" w:rsidDel="009B5FB4">
                <w:delText>são facilmente detectados e evitados.</w:delText>
              </w:r>
            </w:del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5D5B1333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069245C9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379221BA" w14:textId="77777777" w:rsidR="003C44AC" w:rsidRDefault="003D35D3">
            <w:pPr>
              <w:jc w:val="both"/>
            </w:pPr>
            <w:r>
              <w:t>Digitalization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7C24BF19" w14:textId="7E887BE5" w:rsidR="003C44AC" w:rsidRDefault="00E34AB4" w:rsidP="00C8572B">
            <w:pPr>
              <w:jc w:val="both"/>
            </w:pPr>
            <w:ins w:id="17" w:author="Sergio Akio Tanaka" w:date="2017-04-11T14:06:00Z">
              <w:r>
                <w:t>A digitalização permitirá agilidade na aplicação das métri</w:t>
              </w:r>
            </w:ins>
            <w:ins w:id="18" w:author="Sergio Akio Tanaka" w:date="2017-04-11T14:07:00Z">
              <w:r>
                <w:t>c</w:t>
              </w:r>
            </w:ins>
            <w:ins w:id="19" w:author="Sergio Akio Tanaka" w:date="2017-04-11T14:06:00Z">
              <w:r>
                <w:t>as uma vez que tudo estará automatizado</w:t>
              </w:r>
            </w:ins>
            <w:ins w:id="20" w:author="Sergio Akio Tanaka" w:date="2017-04-11T14:07:00Z">
              <w:r w:rsidR="00C8572B">
                <w:t xml:space="preserve"> e sistematizado</w:t>
              </w:r>
            </w:ins>
            <w:ins w:id="21" w:author="Sergio Akio Tanaka" w:date="2017-04-11T14:06:00Z">
              <w:r>
                <w:t xml:space="preserve">. </w:t>
              </w:r>
            </w:ins>
            <w:del w:id="22" w:author="Sergio Akio Tanaka" w:date="2017-04-11T14:07:00Z">
              <w:r w:rsidR="003D35D3" w:rsidDel="00C8572B">
                <w:delText>Os cronogramas definido pelas métricas utilizadas devem estar disponíveis, de forma que todos os envolvidos nos processos estejam cientes.</w:delText>
              </w:r>
            </w:del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28C41CD1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62D3E927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348BEAEA" w14:textId="77777777" w:rsidR="003C44AC" w:rsidRDefault="003D35D3">
            <w:pPr>
              <w:jc w:val="both"/>
            </w:pPr>
            <w:r>
              <w:t>Organizational Culture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76BFE401" w14:textId="5505F501" w:rsidR="003C44AC" w:rsidRDefault="003D35D3">
            <w:pPr>
              <w:jc w:val="both"/>
            </w:pPr>
            <w:r>
              <w:t xml:space="preserve">Definição de um modelo de métricas apropriadas para cada contexto auxiliaria </w:t>
            </w:r>
            <w:ins w:id="23" w:author="Sergio Akio Tanaka" w:date="2017-04-11T14:07:00Z">
              <w:r w:rsidR="00C8572B">
                <w:t xml:space="preserve">nas </w:t>
              </w:r>
            </w:ins>
            <w:r>
              <w:t>medições futuras.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A9AE1C4" w14:textId="77777777" w:rsidR="003C44AC" w:rsidRDefault="003D35D3">
            <w:pPr>
              <w:jc w:val="both"/>
            </w:pPr>
            <w:r>
              <w:t>2</w:t>
            </w:r>
          </w:p>
        </w:tc>
      </w:tr>
    </w:tbl>
    <w:p w14:paraId="76A46BE9" w14:textId="77777777" w:rsidR="003C44AC" w:rsidRDefault="003C44AC">
      <w:pPr>
        <w:pStyle w:val="PargrafodaLista1"/>
        <w:jc w:val="both"/>
      </w:pPr>
    </w:p>
    <w:p w14:paraId="1CCCB552" w14:textId="77777777" w:rsidR="003C44AC" w:rsidRDefault="003C44AC">
      <w:pPr>
        <w:pStyle w:val="PargrafodaLista1"/>
        <w:jc w:val="both"/>
      </w:pPr>
    </w:p>
    <w:p w14:paraId="7454BF03" w14:textId="77777777" w:rsidR="003C44AC" w:rsidRDefault="003D35D3">
      <w:pPr>
        <w:pStyle w:val="PargrafodaLista1"/>
        <w:numPr>
          <w:ilvl w:val="0"/>
          <w:numId w:val="1"/>
        </w:numPr>
        <w:jc w:val="both"/>
      </w:pPr>
      <w:r>
        <w:lastRenderedPageBreak/>
        <w:t xml:space="preserve"> A organização possui ferramentas próprias para a automatização da Arquitetura Empresarial?</w:t>
      </w:r>
    </w:p>
    <w:p w14:paraId="7230C714" w14:textId="77777777" w:rsidR="003C44AC" w:rsidRDefault="003C44AC">
      <w:pPr>
        <w:jc w:val="both"/>
      </w:pPr>
    </w:p>
    <w:p w14:paraId="5452472C" w14:textId="77777777" w:rsidR="003C44AC" w:rsidRDefault="003D35D3">
      <w:pPr>
        <w:jc w:val="both"/>
      </w:pPr>
      <w:r>
        <w:t>Tabela – questão 11</w:t>
      </w:r>
    </w:p>
    <w:tbl>
      <w:tblPr>
        <w:tblStyle w:val="Tabelacomgrade"/>
        <w:tblW w:w="851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72"/>
        <w:gridCol w:w="5385"/>
        <w:gridCol w:w="759"/>
      </w:tblGrid>
      <w:tr w:rsidR="003C44AC" w14:paraId="3E266E60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73813507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EIXO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3EDC49C6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Justificativa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24071111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3C44AC" w14:paraId="7C3D8D85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6365315D" w14:textId="77777777" w:rsidR="003C44AC" w:rsidRDefault="003D35D3">
            <w:pPr>
              <w:jc w:val="both"/>
            </w:pPr>
            <w:r>
              <w:t>Infrastructure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3C23AA7B" w14:textId="4CEBF44F" w:rsidR="003C44AC" w:rsidRDefault="00CF3F4F">
            <w:pPr>
              <w:jc w:val="both"/>
            </w:pPr>
            <w:ins w:id="24" w:author="Sergio Akio Tanaka" w:date="2017-04-11T14:08:00Z">
              <w:r>
                <w:t>Infraestrutura que suporte sistemas com alta escalabilidade, nuvem, ferramentas para governan</w:t>
              </w:r>
            </w:ins>
            <w:ins w:id="25" w:author="Sergio Akio Tanaka" w:date="2017-04-11T14:09:00Z">
              <w:r>
                <w:t>ça corporativa</w:t>
              </w:r>
            </w:ins>
            <w:ins w:id="26" w:author="Sergio Akio Tanaka" w:date="2017-04-11T14:10:00Z">
              <w:r>
                <w:t xml:space="preserve"> (Planejamento Estratégico, Compliance, M</w:t>
              </w:r>
            </w:ins>
            <w:ins w:id="27" w:author="Sergio Akio Tanaka" w:date="2017-04-11T14:11:00Z">
              <w:r>
                <w:t>étricas, Frameworks)</w:t>
              </w:r>
            </w:ins>
            <w:ins w:id="28" w:author="Sergio Akio Tanaka" w:date="2017-04-11T14:09:00Z">
              <w:r>
                <w:t xml:space="preserve"> e governança em TIC (</w:t>
              </w:r>
            </w:ins>
            <w:ins w:id="29" w:author="Sergio Akio Tanaka" w:date="2017-04-11T14:11:00Z">
              <w:r>
                <w:t>Seguranç</w:t>
              </w:r>
            </w:ins>
            <w:ins w:id="30" w:author="Sergio Akio Tanaka" w:date="2017-04-11T14:40:00Z">
              <w:r w:rsidR="00D457AD">
                <w:t xml:space="preserve">a, </w:t>
              </w:r>
            </w:ins>
            <w:ins w:id="31" w:author="Sergio Akio Tanaka" w:date="2017-04-11T14:09:00Z">
              <w:r>
                <w:t>COBIT, ITIL, BPM, BI e ERP</w:t>
              </w:r>
            </w:ins>
            <w:ins w:id="32" w:author="Sergio Akio Tanaka" w:date="2017-04-11T14:11:00Z">
              <w:r>
                <w:t>)</w:t>
              </w:r>
            </w:ins>
            <w:ins w:id="33" w:author="Sergio Akio Tanaka" w:date="2017-04-11T14:43:00Z">
              <w:r w:rsidR="004C193C">
                <w:t>.</w:t>
              </w:r>
            </w:ins>
            <w:del w:id="34" w:author="Sergio Akio Tanaka" w:date="2017-04-11T14:10:00Z">
              <w:r w:rsidR="003D35D3" w:rsidDel="00CF3F4F">
                <w:delText>Ferramentas de modelagem, máquinas que suportam a carga de trabalho, rede estável.</w:delText>
              </w:r>
            </w:del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F500787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0D9010B2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606B3275" w14:textId="77777777" w:rsidR="003C44AC" w:rsidRDefault="003D35D3">
            <w:pPr>
              <w:jc w:val="both"/>
            </w:pPr>
            <w:r>
              <w:t>Training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0B7B982F" w14:textId="18872D83" w:rsidR="003C44AC" w:rsidRDefault="003D35D3">
            <w:pPr>
              <w:jc w:val="both"/>
            </w:pPr>
            <w:r>
              <w:t>Certas ferramentas necessitam de treinamento para que o usuário desenvolva suas atividades de forma eficiente, caso contrário pode haver atrasos ou inconsistências nos processos.</w:t>
            </w:r>
            <w:ins w:id="35" w:author="Sergio Akio Tanaka" w:date="2017-04-11T14:41:00Z">
              <w:r w:rsidR="00D457AD">
                <w:t xml:space="preserve"> Os treinamentos são realizados frequentemente? Em todas as tecnologias/ferramentas?</w:t>
              </w:r>
            </w:ins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1F8A0936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2D74B51E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6ADD395B" w14:textId="77777777" w:rsidR="003C44AC" w:rsidRDefault="003D35D3">
            <w:pPr>
              <w:jc w:val="both"/>
            </w:pPr>
            <w:r>
              <w:t>Framework (Model)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43EE36D8" w14:textId="14E9AFB8" w:rsidR="003C44AC" w:rsidRDefault="003D35D3">
            <w:pPr>
              <w:jc w:val="both"/>
            </w:pPr>
            <w:r>
              <w:t>Os próprios frameworks podem ser considerado</w:t>
            </w:r>
            <w:ins w:id="36" w:author="Sergio Akio Tanaka" w:date="2017-04-11T14:42:00Z">
              <w:r w:rsidR="00D457AD">
                <w:t>s</w:t>
              </w:r>
            </w:ins>
            <w:del w:id="37" w:author="Sergio Akio Tanaka" w:date="2017-04-11T14:42:00Z">
              <w:r w:rsidDel="00D457AD">
                <w:delText>s</w:delText>
              </w:r>
            </w:del>
            <w:r>
              <w:t xml:space="preserve"> uma ferramenta que auxilia na AE.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24BACDC5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0EE4548D" w14:textId="77777777">
        <w:trPr>
          <w:trHeight w:val="884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7154FC5D" w14:textId="77777777" w:rsidR="003C44AC" w:rsidRDefault="003D35D3">
            <w:pPr>
              <w:jc w:val="both"/>
            </w:pPr>
            <w:r>
              <w:t>Business Process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64626C07" w14:textId="78060367" w:rsidR="003C44AC" w:rsidRDefault="003D35D3">
            <w:pPr>
              <w:jc w:val="both"/>
            </w:pPr>
            <w:r>
              <w:t xml:space="preserve">Os processos de negócio se tornarão mais ágeis e dinâmicos com o apoio de ferramentas </w:t>
            </w:r>
            <w:ins w:id="38" w:author="Sergio Akio Tanaka" w:date="2017-04-11T14:42:00Z">
              <w:r w:rsidR="00D457AD">
                <w:t>que permitem realizar a modelagem dos processos, simular, automatizar e integrar com os sistemas legados da organiza</w:t>
              </w:r>
            </w:ins>
            <w:ins w:id="39" w:author="Sergio Akio Tanaka" w:date="2017-04-11T14:43:00Z">
              <w:r w:rsidR="00D457AD">
                <w:t>ção.</w:t>
              </w:r>
            </w:ins>
            <w:del w:id="40" w:author="Sergio Akio Tanaka" w:date="2017-04-11T14:42:00Z">
              <w:r w:rsidDel="00D457AD">
                <w:delText>apropriadas.</w:delText>
              </w:r>
            </w:del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2ED72648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2D2858F1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688C6822" w14:textId="77777777" w:rsidR="003C44AC" w:rsidRDefault="003D35D3">
            <w:pPr>
              <w:jc w:val="both"/>
            </w:pPr>
            <w:r>
              <w:t>Deliverables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6D83C20E" w14:textId="77777777" w:rsidR="003C44AC" w:rsidRDefault="003D35D3">
            <w:pPr>
              <w:jc w:val="both"/>
            </w:pPr>
            <w:r>
              <w:t>Boas ferramentas permitem alta eficiência dos usuários, bons controles de produção, cumprimento de prazos e relatórios precisos.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72B88DE4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31E2BE90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7FE8EBCA" w14:textId="77777777" w:rsidR="003C44AC" w:rsidRDefault="003D35D3">
            <w:pPr>
              <w:jc w:val="both"/>
            </w:pPr>
            <w:r>
              <w:t>Strategic Align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25AAA736" w14:textId="77777777" w:rsidR="003C44AC" w:rsidRDefault="003D35D3">
            <w:pPr>
              <w:jc w:val="both"/>
            </w:pPr>
            <w:r>
              <w:t>Padronização do uso de ferramentas proporciona alinhamento no trabalho da organização como um todo.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1EDD7BCA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6DC7C61C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62B56D68" w14:textId="77777777" w:rsidR="003C44AC" w:rsidRDefault="003D35D3">
            <w:pPr>
              <w:jc w:val="both"/>
            </w:pPr>
            <w:r>
              <w:t>Metrics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6533197A" w14:textId="77777777" w:rsidR="003C44AC" w:rsidRDefault="003D35D3">
            <w:pPr>
              <w:jc w:val="both"/>
            </w:pPr>
            <w:r>
              <w:t>As métricas podem ser definidas e calculadas por algum tipo de ferramenta específica, podendo essa ferramenta ser um sistema interativo ou não.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74655055" w14:textId="77777777" w:rsidR="003C44AC" w:rsidRDefault="003D35D3">
            <w:pPr>
              <w:jc w:val="both"/>
            </w:pPr>
            <w:r>
              <w:t>1</w:t>
            </w:r>
          </w:p>
        </w:tc>
      </w:tr>
      <w:tr w:rsidR="003C44AC" w14:paraId="5586FCD2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24081C7B" w14:textId="77777777" w:rsidR="003C44AC" w:rsidRDefault="003D35D3">
            <w:pPr>
              <w:jc w:val="both"/>
            </w:pPr>
            <w:r>
              <w:t>Perceptions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66395B58" w14:textId="51C35284" w:rsidR="003C44AC" w:rsidRDefault="00EE63E3">
            <w:pPr>
              <w:jc w:val="both"/>
            </w:pPr>
            <w:ins w:id="41" w:author="Sergio Akio Tanaka" w:date="2017-04-11T14:44:00Z">
              <w:r>
                <w:t>O</w:t>
              </w:r>
            </w:ins>
            <w:del w:id="42" w:author="Sergio Akio Tanaka" w:date="2017-04-11T14:44:00Z">
              <w:r w:rsidR="003D35D3" w:rsidDel="00EE63E3">
                <w:delText>A</w:delText>
              </w:r>
            </w:del>
            <w:r w:rsidR="003D35D3">
              <w:t xml:space="preserve">s aspectos definidos pela Arquitetura Empresarial não são por acaso. São resultados de anos de experiências e estudo do ramo </w:t>
            </w:r>
            <w:r w:rsidR="003D35D3">
              <w:lastRenderedPageBreak/>
              <w:t>organizacional.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417235CE" w14:textId="77777777" w:rsidR="003C44AC" w:rsidRDefault="003D35D3">
            <w:pPr>
              <w:jc w:val="both"/>
            </w:pPr>
            <w:r>
              <w:lastRenderedPageBreak/>
              <w:t>2</w:t>
            </w:r>
          </w:p>
        </w:tc>
      </w:tr>
      <w:tr w:rsidR="003C44AC" w14:paraId="1C7E1570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369DEE17" w14:textId="77777777" w:rsidR="003C44AC" w:rsidRDefault="003D35D3">
            <w:pPr>
              <w:jc w:val="both"/>
            </w:pPr>
            <w:r>
              <w:lastRenderedPageBreak/>
              <w:t>Risk management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63C3AE1D" w14:textId="77777777" w:rsidR="003C44AC" w:rsidRDefault="003D35D3">
            <w:pPr>
              <w:jc w:val="both"/>
            </w:pPr>
            <w:r>
              <w:t>Ferramentas também apoiam o gerenciamento de risco, pois muitas delas foram desenvolvidas através de observações de experiências passadas.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64FB6C7E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59FA75E2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2C09203D" w14:textId="77777777" w:rsidR="003C44AC" w:rsidRDefault="003D35D3">
            <w:pPr>
              <w:jc w:val="both"/>
            </w:pPr>
            <w:r>
              <w:t>Digitalization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752680A0" w14:textId="4EA8EE5D" w:rsidR="003C44AC" w:rsidRDefault="003D35D3">
            <w:pPr>
              <w:jc w:val="both"/>
            </w:pPr>
            <w:r>
              <w:t xml:space="preserve">Um alto nível de digitalização dos processos só é alcançado com ferramentas adequadas. Ferramentas ruins podem ocasionar uma </w:t>
            </w:r>
            <w:del w:id="43" w:author="Sergio Akio Tanaka" w:date="2017-04-11T14:45:00Z">
              <w:r w:rsidDel="00F341E9">
                <w:delText>tentatva</w:delText>
              </w:r>
            </w:del>
            <w:ins w:id="44" w:author="Sergio Akio Tanaka" w:date="2017-04-11T14:45:00Z">
              <w:r w:rsidR="00F341E9">
                <w:t>tentativa na</w:t>
              </w:r>
            </w:ins>
            <w:r>
              <w:t xml:space="preserve"> falha de digitalização.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61216A5E" w14:textId="77777777" w:rsidR="003C44AC" w:rsidRDefault="003D35D3">
            <w:pPr>
              <w:jc w:val="both"/>
            </w:pPr>
            <w:r>
              <w:t>4</w:t>
            </w:r>
          </w:p>
        </w:tc>
      </w:tr>
      <w:tr w:rsidR="003C44AC" w14:paraId="2876C84F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788941DB" w14:textId="77777777" w:rsidR="003C44AC" w:rsidRDefault="003D35D3">
            <w:pPr>
              <w:jc w:val="both"/>
            </w:pPr>
            <w:r>
              <w:t>Organizational Culture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44B057D5" w14:textId="1823930E" w:rsidR="003C44AC" w:rsidRDefault="00F341E9">
            <w:pPr>
              <w:jc w:val="both"/>
            </w:pPr>
            <w:ins w:id="45" w:author="Sergio Akio Tanaka" w:date="2017-04-11T14:46:00Z">
              <w:r>
                <w:t>A aquisição de novas ferramentas/tecnologias e atualização das existentes faz parte da cultura organizacional da empresa, onde o</w:t>
              </w:r>
            </w:ins>
            <w:del w:id="46" w:author="Sergio Akio Tanaka" w:date="2017-04-11T14:46:00Z">
              <w:r w:rsidR="003D35D3" w:rsidDel="00F341E9">
                <w:delText>O</w:delText>
              </w:r>
            </w:del>
            <w:r w:rsidR="003D35D3">
              <w:t>s colaboradores passarão a atuar de acordo com os padrões definidos pela organização.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C266829" w14:textId="77777777" w:rsidR="003C44AC" w:rsidRDefault="003D35D3">
            <w:pPr>
              <w:jc w:val="both"/>
            </w:pPr>
            <w:r>
              <w:t>3</w:t>
            </w:r>
          </w:p>
        </w:tc>
      </w:tr>
    </w:tbl>
    <w:p w14:paraId="6FEF4940" w14:textId="77777777" w:rsidR="003C44AC" w:rsidRDefault="003C44AC">
      <w:pPr>
        <w:jc w:val="both"/>
      </w:pPr>
    </w:p>
    <w:p w14:paraId="49DA1230" w14:textId="77777777" w:rsidR="003C44AC" w:rsidRDefault="003C44AC">
      <w:pPr>
        <w:jc w:val="both"/>
      </w:pPr>
    </w:p>
    <w:p w14:paraId="4DF891AE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Concordo totalmente</w:t>
      </w:r>
    </w:p>
    <w:p w14:paraId="53F99CAC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Concordo</w:t>
      </w:r>
    </w:p>
    <w:p w14:paraId="29FC51DF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Indiferente</w:t>
      </w:r>
    </w:p>
    <w:p w14:paraId="4FDD9441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Discordo</w:t>
      </w:r>
    </w:p>
    <w:p w14:paraId="028D5CF4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proofErr w:type="gramStart"/>
      <w:r>
        <w:t>Discordo Totalmente</w:t>
      </w:r>
      <w:proofErr w:type="gramEnd"/>
    </w:p>
    <w:p w14:paraId="0433C03B" w14:textId="77777777" w:rsidR="003C44AC" w:rsidRDefault="003D35D3">
      <w:pPr>
        <w:pStyle w:val="PargrafodaLista1"/>
        <w:jc w:val="both"/>
      </w:pPr>
      <w:r>
        <w:t>Quais: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06244C4" w14:textId="77777777" w:rsidR="003C44AC" w:rsidRDefault="003D35D3">
      <w:pPr>
        <w:pStyle w:val="PargrafodaLista1"/>
        <w:jc w:val="both"/>
      </w:pPr>
      <w:r>
        <w:t>_____________________________________________________________________________________</w:t>
      </w:r>
    </w:p>
    <w:p w14:paraId="64F4FFEA" w14:textId="77777777" w:rsidR="003C44AC" w:rsidRDefault="003C44AC">
      <w:pPr>
        <w:pStyle w:val="PargrafodaLista1"/>
        <w:jc w:val="both"/>
      </w:pPr>
    </w:p>
    <w:p w14:paraId="260A9411" w14:textId="77777777" w:rsidR="003C44AC" w:rsidRDefault="003D35D3">
      <w:pPr>
        <w:pStyle w:val="PargrafodaLista1"/>
        <w:numPr>
          <w:ilvl w:val="0"/>
          <w:numId w:val="1"/>
        </w:numPr>
        <w:jc w:val="both"/>
      </w:pPr>
      <w:r>
        <w:t xml:space="preserve"> Os Projetos estão em conformidade, ou seja, eles demonstram que os requisitos especificados relativos aos produtos, processos, sistemas, pessoas ou organismos são atendidos?</w:t>
      </w:r>
    </w:p>
    <w:p w14:paraId="7EDF24C4" w14:textId="77777777" w:rsidR="003C44AC" w:rsidRDefault="003C44AC">
      <w:pPr>
        <w:pStyle w:val="PargrafodaLista1"/>
        <w:jc w:val="both"/>
      </w:pPr>
    </w:p>
    <w:p w14:paraId="5192762D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Concordo totalmente</w:t>
      </w:r>
    </w:p>
    <w:p w14:paraId="7ACC89AA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Concordo</w:t>
      </w:r>
    </w:p>
    <w:p w14:paraId="13CA3F7D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Indiferente</w:t>
      </w:r>
    </w:p>
    <w:p w14:paraId="50F25448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Discordo</w:t>
      </w:r>
    </w:p>
    <w:p w14:paraId="7B983EFF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proofErr w:type="gramStart"/>
      <w:r>
        <w:t>Discordo Totalmente</w:t>
      </w:r>
      <w:proofErr w:type="gramEnd"/>
    </w:p>
    <w:p w14:paraId="1AB5AB9C" w14:textId="77777777" w:rsidR="003C44AC" w:rsidRDefault="003C44AC">
      <w:pPr>
        <w:jc w:val="both"/>
      </w:pPr>
    </w:p>
    <w:p w14:paraId="46853399" w14:textId="77777777" w:rsidR="003C44AC" w:rsidRDefault="003D35D3">
      <w:pPr>
        <w:jc w:val="both"/>
      </w:pPr>
      <w:r>
        <w:t>Tabela – questão 12</w:t>
      </w:r>
    </w:p>
    <w:tbl>
      <w:tblPr>
        <w:tblStyle w:val="Tabelacomgrade"/>
        <w:tblW w:w="851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72"/>
        <w:gridCol w:w="5385"/>
        <w:gridCol w:w="759"/>
      </w:tblGrid>
      <w:tr w:rsidR="003C44AC" w14:paraId="7A2F46CD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7F1949B2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EIXO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082D3F0F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Justificativa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4AD8CCA2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3C44AC" w14:paraId="560825E6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02BC3285" w14:textId="77777777" w:rsidR="003C44AC" w:rsidRDefault="003D35D3">
            <w:pPr>
              <w:jc w:val="both"/>
            </w:pPr>
            <w:r>
              <w:t>Infrastructure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08EAB82A" w14:textId="77777777" w:rsidR="003C44AC" w:rsidRDefault="003D35D3">
            <w:pPr>
              <w:jc w:val="both"/>
            </w:pPr>
            <w:r>
              <w:t xml:space="preserve">A infraestrutura é essencial para o monitoramento dos processos. Uma infraestrutura falha pode causar rupturas na comunicação como um todo. 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2FA7DE4E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28E4B70B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11A2D5C4" w14:textId="77777777" w:rsidR="003C44AC" w:rsidRDefault="003D35D3">
            <w:pPr>
              <w:jc w:val="both"/>
            </w:pPr>
            <w:r>
              <w:t>Training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2EEF7CE5" w14:textId="77777777" w:rsidR="003C44AC" w:rsidRDefault="003D35D3">
            <w:pPr>
              <w:jc w:val="both"/>
            </w:pPr>
            <w:r>
              <w:t>Com o treinamento adequado, os colaboradores estarão capacitados para cumprir os requisitos, de acordo com os projetos.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4973BFA" w14:textId="77777777" w:rsidR="003C44AC" w:rsidRDefault="003D35D3">
            <w:pPr>
              <w:jc w:val="both"/>
            </w:pPr>
            <w:r>
              <w:t>1</w:t>
            </w:r>
          </w:p>
        </w:tc>
      </w:tr>
      <w:tr w:rsidR="003C44AC" w14:paraId="3391073D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694EF6F0" w14:textId="77777777" w:rsidR="003C44AC" w:rsidRDefault="003D35D3">
            <w:pPr>
              <w:jc w:val="both"/>
            </w:pPr>
            <w:r>
              <w:t>Framework (Model)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15643C24" w14:textId="77777777" w:rsidR="003C44AC" w:rsidRDefault="003D35D3">
            <w:pPr>
              <w:jc w:val="both"/>
            </w:pPr>
            <w:r>
              <w:t>Os requisitos capturados podem ser alcançados através de frameworks específicos para determinado contexto.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4163FA95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4EA3AB09" w14:textId="77777777">
        <w:trPr>
          <w:trHeight w:val="884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5DCF7238" w14:textId="77777777" w:rsidR="003C44AC" w:rsidRDefault="003D35D3">
            <w:pPr>
              <w:jc w:val="both"/>
            </w:pPr>
            <w:r>
              <w:t xml:space="preserve">Business Process 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7A5DBDFC" w14:textId="77777777" w:rsidR="003C44AC" w:rsidRDefault="003D35D3">
            <w:pPr>
              <w:jc w:val="both"/>
            </w:pPr>
            <w:r>
              <w:t>A indefinição de um padrão de qualidade pode afetar todo o Processo de negócio.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794E5F1C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7E8D395A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77E54777" w14:textId="77777777" w:rsidR="003C44AC" w:rsidRDefault="003D35D3">
            <w:pPr>
              <w:jc w:val="both"/>
            </w:pPr>
            <w:r>
              <w:t>Deliverables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31F3A036" w14:textId="5CD980EF" w:rsidR="003C44AC" w:rsidRDefault="003D35D3">
            <w:pPr>
              <w:jc w:val="both"/>
            </w:pPr>
            <w:r>
              <w:t>O cumprimento dos requisitos evita o retrabalho ou custos com reprojeto. Aumenta também a credibilidade da organização perante os stakeholders</w:t>
            </w:r>
            <w:ins w:id="47" w:author="Sergio Akio Tanaka" w:date="2017-04-11T14:47:00Z">
              <w:r w:rsidR="00807D8E">
                <w:t xml:space="preserve"> permitindo assim a entrega de artefatos confi</w:t>
              </w:r>
            </w:ins>
            <w:ins w:id="48" w:author="Sergio Akio Tanaka" w:date="2017-04-11T14:48:00Z">
              <w:r w:rsidR="00807D8E">
                <w:t>áveis.</w:t>
              </w:r>
            </w:ins>
            <w:del w:id="49" w:author="Sergio Akio Tanaka" w:date="2017-04-11T14:47:00Z">
              <w:r w:rsidDel="00807D8E">
                <w:delText>.</w:delText>
              </w:r>
            </w:del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6A55F462" w14:textId="77777777" w:rsidR="003C44AC" w:rsidRDefault="003D35D3">
            <w:pPr>
              <w:jc w:val="both"/>
            </w:pPr>
            <w:r>
              <w:t>4</w:t>
            </w:r>
          </w:p>
        </w:tc>
      </w:tr>
      <w:tr w:rsidR="003C44AC" w14:paraId="49AB0C83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0ADE252A" w14:textId="77777777" w:rsidR="003C44AC" w:rsidRDefault="003D35D3">
            <w:pPr>
              <w:jc w:val="both"/>
            </w:pPr>
            <w:r>
              <w:t>Strategic Align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07446C4A" w14:textId="4B41CC98" w:rsidR="003C44AC" w:rsidRDefault="003D35D3">
            <w:pPr>
              <w:jc w:val="both"/>
            </w:pPr>
            <w:r>
              <w:t xml:space="preserve">Uma grande média de projetos cumpridos mostra um grande alinhamento entre </w:t>
            </w:r>
            <w:ins w:id="50" w:author="Sergio Akio Tanaka" w:date="2017-04-11T14:49:00Z">
              <w:r w:rsidR="00511DB2">
                <w:t>as áreas de negócio e de TI da</w:t>
              </w:r>
            </w:ins>
            <w:del w:id="51" w:author="Sergio Akio Tanaka" w:date="2017-04-11T14:49:00Z">
              <w:r w:rsidDel="00511DB2">
                <w:delText xml:space="preserve">os </w:delText>
              </w:r>
            </w:del>
            <w:del w:id="52" w:author="Sergio Akio Tanaka" w:date="2017-04-11T14:48:00Z">
              <w:r w:rsidDel="00511DB2">
                <w:delText>setores da</w:delText>
              </w:r>
            </w:del>
            <w:r>
              <w:t xml:space="preserve"> organização</w:t>
            </w:r>
            <w:ins w:id="53" w:author="Sergio Akio Tanaka" w:date="2017-04-11T14:49:00Z">
              <w:r w:rsidR="00511DB2">
                <w:t xml:space="preserve"> fazendo com que todos os requisitos sejam atendidos em conformidade.</w:t>
              </w:r>
            </w:ins>
            <w:del w:id="54" w:author="Sergio Akio Tanaka" w:date="2017-04-11T14:49:00Z">
              <w:r w:rsidDel="00511DB2">
                <w:delText>.</w:delText>
              </w:r>
            </w:del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66FB16EA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3B3C2A80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420BE0F2" w14:textId="77777777" w:rsidR="003C44AC" w:rsidRDefault="003D35D3">
            <w:pPr>
              <w:jc w:val="both"/>
            </w:pPr>
            <w:r>
              <w:t>Metrics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5CC17835" w14:textId="22CAD31A" w:rsidR="003C44AC" w:rsidRDefault="00511DB2" w:rsidP="00511DB2">
            <w:pPr>
              <w:jc w:val="both"/>
            </w:pPr>
            <w:ins w:id="55" w:author="Sergio Akio Tanaka" w:date="2017-04-11T14:49:00Z">
              <w:r>
                <w:t xml:space="preserve">Um boa </w:t>
              </w:r>
            </w:ins>
            <w:ins w:id="56" w:author="Sergio Akio Tanaka" w:date="2017-04-11T14:50:00Z">
              <w:r>
                <w:t>m</w:t>
              </w:r>
            </w:ins>
            <w:del w:id="57" w:author="Sergio Akio Tanaka" w:date="2017-04-11T14:49:00Z">
              <w:r w:rsidR="003D35D3" w:rsidDel="00511DB2">
                <w:delText>M</w:delText>
              </w:r>
            </w:del>
            <w:r w:rsidR="003D35D3">
              <w:t>étrica</w:t>
            </w:r>
            <w:ins w:id="58" w:author="Sergio Akio Tanaka" w:date="2017-04-11T14:50:00Z">
              <w:r>
                <w:t xml:space="preserve"> aplicada aos projetos permite a confiabilidade e entregas no prazo cumprindo</w:t>
              </w:r>
            </w:ins>
            <w:del w:id="59" w:author="Sergio Akio Tanaka" w:date="2017-04-11T14:50:00Z">
              <w:r w:rsidR="003D35D3" w:rsidDel="00511DB2">
                <w:delText>s</w:delText>
              </w:r>
            </w:del>
            <w:del w:id="60" w:author="Sergio Akio Tanaka" w:date="2017-04-11T14:51:00Z">
              <w:r w:rsidR="003D35D3" w:rsidDel="00511DB2">
                <w:delText xml:space="preserve"> são válidas para verificar se</w:delText>
              </w:r>
            </w:del>
            <w:r w:rsidR="003D35D3">
              <w:t xml:space="preserve"> o cronograma </w:t>
            </w:r>
            <w:del w:id="61" w:author="Sergio Akio Tanaka" w:date="2017-04-11T14:51:00Z">
              <w:r w:rsidR="003D35D3" w:rsidDel="00511DB2">
                <w:delText>do projeto está sendo cumprido.</w:delText>
              </w:r>
            </w:del>
            <w:ins w:id="62" w:author="Sergio Akio Tanaka" w:date="2017-04-11T14:51:00Z">
              <w:r>
                <w:t>definido e acordado entre os setores.</w:t>
              </w:r>
            </w:ins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052D705C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7E2A94A9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0E37495E" w14:textId="77777777" w:rsidR="003C44AC" w:rsidRDefault="003D35D3">
            <w:pPr>
              <w:jc w:val="both"/>
            </w:pPr>
            <w:r>
              <w:t>Perceptions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7A065EF5" w14:textId="40398127" w:rsidR="003C44AC" w:rsidRDefault="00511DB2" w:rsidP="00511DB2">
            <w:pPr>
              <w:jc w:val="both"/>
            </w:pPr>
            <w:proofErr w:type="gramStart"/>
            <w:ins w:id="63" w:author="Sergio Akio Tanaka" w:date="2017-04-11T14:52:00Z">
              <w:r>
                <w:t>Tanto clientes</w:t>
              </w:r>
              <w:proofErr w:type="gramEnd"/>
              <w:r>
                <w:t xml:space="preserve"> como colaboradores da organização conseguem ter uma alta percepção quando não há atraso e um bom atendimento, ou seja, isso </w:t>
              </w:r>
            </w:ins>
            <w:ins w:id="64" w:author="Sergio Akio Tanaka" w:date="2017-04-11T14:53:00Z">
              <w:r>
                <w:t>é consequência de boas métricas aplicadas nos projetos e nas pesquisas de satisfação interna e externa.</w:t>
              </w:r>
            </w:ins>
            <w:ins w:id="65" w:author="Sergio Akio Tanaka" w:date="2017-04-11T14:52:00Z">
              <w:r>
                <w:t xml:space="preserve"> </w:t>
              </w:r>
            </w:ins>
            <w:del w:id="66" w:author="Sergio Akio Tanaka" w:date="2017-04-11T14:52:00Z">
              <w:r w:rsidR="003D35D3" w:rsidDel="00511DB2">
                <w:delText>Os stakeholders passam a olhar a organização com bons olhos, aumentando a reputação da mesma.</w:delText>
              </w:r>
            </w:del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6175C59A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3BAB2B53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429610EE" w14:textId="77777777" w:rsidR="003C44AC" w:rsidRDefault="003D35D3">
            <w:pPr>
              <w:jc w:val="both"/>
            </w:pPr>
            <w:r>
              <w:t>Risk management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121445EB" w14:textId="77777777" w:rsidR="003C44AC" w:rsidRDefault="003D35D3">
            <w:pPr>
              <w:jc w:val="both"/>
            </w:pPr>
            <w:r>
              <w:t>O cumprimento dos requisitos evita possíveis riscos que o projeto pode ter.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2ECAF87A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4CBEB61C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30A9E22D" w14:textId="77777777" w:rsidR="003C44AC" w:rsidRDefault="003D35D3">
            <w:pPr>
              <w:jc w:val="both"/>
            </w:pPr>
            <w:r>
              <w:t>Digitalization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005695B8" w14:textId="76FB9EA3" w:rsidR="003C44AC" w:rsidRDefault="003D35D3" w:rsidP="00511DB2">
            <w:pPr>
              <w:jc w:val="both"/>
            </w:pPr>
            <w:del w:id="67" w:author="Sergio Akio Tanaka" w:date="2017-04-11T14:54:00Z">
              <w:r w:rsidDel="00511DB2">
                <w:delText>Um projeto em bom andamento pode vir a atrasar em instantes caso não haja uma digitalização adequada.</w:delText>
              </w:r>
            </w:del>
            <w:ins w:id="68" w:author="Sergio Akio Tanaka" w:date="2017-04-11T14:54:00Z">
              <w:r w:rsidR="00511DB2">
                <w:t xml:space="preserve">A digitalização é essencial e relevante para se ter sucesso em todo o processo de </w:t>
              </w:r>
            </w:ins>
            <w:ins w:id="69" w:author="Sergio Akio Tanaka" w:date="2017-04-11T14:55:00Z">
              <w:r w:rsidR="00511DB2">
                <w:t>conformidade</w:t>
              </w:r>
            </w:ins>
            <w:ins w:id="70" w:author="Sergio Akio Tanaka" w:date="2017-04-11T14:54:00Z">
              <w:r w:rsidR="00511DB2">
                <w:t xml:space="preserve"> dos requi</w:t>
              </w:r>
            </w:ins>
            <w:ins w:id="71" w:author="Sergio Akio Tanaka" w:date="2017-04-11T14:55:00Z">
              <w:r w:rsidR="00511DB2">
                <w:t>sitos.</w:t>
              </w:r>
            </w:ins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14BA5E42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392EE198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4B5D37DB" w14:textId="77777777" w:rsidR="003C44AC" w:rsidRDefault="003D35D3">
            <w:pPr>
              <w:jc w:val="both"/>
            </w:pPr>
            <w:r>
              <w:lastRenderedPageBreak/>
              <w:t>Organizational Culture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523496E3" w14:textId="77777777" w:rsidR="003C44AC" w:rsidRDefault="003D35D3">
            <w:pPr>
              <w:jc w:val="both"/>
            </w:pPr>
            <w:r>
              <w:t>Uma grande média de projetos cumpridos reflete no envolvimento dos colaboradores na organização, onde os mesmos terão uma visão de seu papel.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468D637F" w14:textId="77777777" w:rsidR="003C44AC" w:rsidRDefault="003D35D3">
            <w:pPr>
              <w:jc w:val="both"/>
            </w:pPr>
            <w:r>
              <w:t>3</w:t>
            </w:r>
          </w:p>
        </w:tc>
      </w:tr>
    </w:tbl>
    <w:p w14:paraId="5691519E" w14:textId="77777777" w:rsidR="003C44AC" w:rsidRDefault="003C44AC">
      <w:pPr>
        <w:jc w:val="both"/>
      </w:pPr>
    </w:p>
    <w:p w14:paraId="1FF50C97" w14:textId="77777777" w:rsidR="003C44AC" w:rsidRDefault="003C44AC">
      <w:pPr>
        <w:jc w:val="both"/>
      </w:pPr>
    </w:p>
    <w:p w14:paraId="16F0CFCE" w14:textId="77777777" w:rsidR="003C44AC" w:rsidRDefault="003D35D3">
      <w:pPr>
        <w:pStyle w:val="PargrafodaLista1"/>
        <w:numPr>
          <w:ilvl w:val="0"/>
          <w:numId w:val="1"/>
        </w:numPr>
        <w:jc w:val="both"/>
      </w:pPr>
      <w:r>
        <w:t xml:space="preserve"> A TI consegue dar um amplo suporte aos processos de negócios?</w:t>
      </w:r>
    </w:p>
    <w:p w14:paraId="2F60C83C" w14:textId="77777777" w:rsidR="003C44AC" w:rsidRDefault="003C44AC">
      <w:pPr>
        <w:pStyle w:val="PargrafodaLista1"/>
        <w:jc w:val="both"/>
      </w:pPr>
    </w:p>
    <w:p w14:paraId="2EEE7AB1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Concordo totalmente</w:t>
      </w:r>
    </w:p>
    <w:p w14:paraId="0DE5AA6D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Concordo</w:t>
      </w:r>
    </w:p>
    <w:p w14:paraId="3EC7CE12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Indiferente</w:t>
      </w:r>
    </w:p>
    <w:p w14:paraId="12396467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Discordo</w:t>
      </w:r>
    </w:p>
    <w:p w14:paraId="3ECD916B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proofErr w:type="gramStart"/>
      <w:r>
        <w:t>Discordo Totalmente</w:t>
      </w:r>
      <w:proofErr w:type="gramEnd"/>
    </w:p>
    <w:p w14:paraId="6F509314" w14:textId="77777777" w:rsidR="003C44AC" w:rsidRDefault="003C44AC">
      <w:pPr>
        <w:pStyle w:val="PargrafodaLista1"/>
        <w:jc w:val="both"/>
      </w:pPr>
    </w:p>
    <w:p w14:paraId="012764F9" w14:textId="77777777" w:rsidR="003C44AC" w:rsidRDefault="003D35D3">
      <w:pPr>
        <w:jc w:val="both"/>
      </w:pPr>
      <w:r>
        <w:t>Tabela – questão 13</w:t>
      </w:r>
    </w:p>
    <w:tbl>
      <w:tblPr>
        <w:tblStyle w:val="Tabelacomgrade"/>
        <w:tblW w:w="851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72"/>
        <w:gridCol w:w="5385"/>
        <w:gridCol w:w="759"/>
      </w:tblGrid>
      <w:tr w:rsidR="003C44AC" w14:paraId="372C87B5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5F595DED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EIXO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02753328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Justificativa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65382D3E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3C44AC" w14:paraId="2B6F59CC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425EEF9D" w14:textId="77777777" w:rsidR="003C44AC" w:rsidRDefault="003D35D3">
            <w:pPr>
              <w:jc w:val="both"/>
            </w:pPr>
            <w:r>
              <w:t>Infrastructure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4F1B311A" w14:textId="2A721DA4" w:rsidR="003C44AC" w:rsidRDefault="003D35D3" w:rsidP="00B30699">
            <w:pPr>
              <w:jc w:val="both"/>
            </w:pPr>
            <w:r>
              <w:t xml:space="preserve">A organização precisa fornecer infraestrutura de qualidade, alinhado com o setor de TI, para que eles também participem de decisões </w:t>
            </w:r>
            <w:del w:id="72" w:author="Sergio Akio Tanaka" w:date="2017-04-11T15:00:00Z">
              <w:r w:rsidDel="00B30699">
                <w:delText xml:space="preserve">relacionadas </w:delText>
              </w:r>
            </w:del>
            <w:ins w:id="73" w:author="Sergio Akio Tanaka" w:date="2017-04-11T15:00:00Z">
              <w:r w:rsidR="00B30699">
                <w:t xml:space="preserve">do conselho e diretoria. </w:t>
              </w:r>
            </w:ins>
            <w:ins w:id="74" w:author="Sergio Akio Tanaka" w:date="2017-04-11T15:01:00Z">
              <w:r w:rsidR="00B30699">
                <w:t xml:space="preserve">Quando a organização enxerga a TI como passivo e não ativo teremos sérios problemas para a implantação de qualquer nova tecnologia. </w:t>
              </w:r>
            </w:ins>
            <w:ins w:id="75" w:author="Sergio Akio Tanaka" w:date="2017-04-11T14:59:00Z">
              <w:r w:rsidR="00CE2F05">
                <w:t xml:space="preserve"> </w:t>
              </w:r>
            </w:ins>
            <w:del w:id="76" w:author="Sergio Akio Tanaka" w:date="2017-04-11T14:59:00Z">
              <w:r w:rsidDel="00CE2F05">
                <w:delText xml:space="preserve">a informática </w:delText>
              </w:r>
            </w:del>
            <w:del w:id="77" w:author="Sergio Akio Tanaka" w:date="2017-04-11T15:00:00Z">
              <w:r w:rsidDel="00B30699">
                <w:delText>em geral.</w:delText>
              </w:r>
            </w:del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61378ED5" w14:textId="77777777" w:rsidR="003C44AC" w:rsidRDefault="003D35D3">
            <w:pPr>
              <w:jc w:val="both"/>
            </w:pPr>
            <w:r>
              <w:t>4</w:t>
            </w:r>
          </w:p>
        </w:tc>
      </w:tr>
      <w:tr w:rsidR="003C44AC" w14:paraId="29015368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69D4A778" w14:textId="77777777" w:rsidR="003C44AC" w:rsidRDefault="003D35D3">
            <w:pPr>
              <w:jc w:val="both"/>
            </w:pPr>
            <w:r>
              <w:t>Training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1E29A7EC" w14:textId="77777777" w:rsidR="003C44AC" w:rsidRDefault="003D35D3">
            <w:pPr>
              <w:jc w:val="both"/>
            </w:pPr>
            <w:r>
              <w:t>Os técnicos de TI precisam estar capacitados para dar o apoio necessário aos outros setores envolvidos no processo.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F1BCFD7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639D547C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32E990A1" w14:textId="77777777" w:rsidR="003C44AC" w:rsidRDefault="003D35D3">
            <w:pPr>
              <w:jc w:val="both"/>
            </w:pPr>
            <w:r>
              <w:t>Framework (Model)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455E2DC8" w14:textId="6EDBB343" w:rsidR="003C44AC" w:rsidRDefault="003D35D3" w:rsidP="00786CEE">
            <w:pPr>
              <w:jc w:val="both"/>
            </w:pPr>
            <w:r>
              <w:t xml:space="preserve">A </w:t>
            </w:r>
            <w:del w:id="78" w:author="Sergio Akio Tanaka" w:date="2017-04-11T15:03:00Z">
              <w:r w:rsidDel="00786CEE">
                <w:delText xml:space="preserve">empresa </w:delText>
              </w:r>
            </w:del>
            <w:ins w:id="79" w:author="Sergio Akio Tanaka" w:date="2017-04-11T15:03:00Z">
              <w:r w:rsidR="00786CEE">
                <w:t xml:space="preserve">organizaçao </w:t>
              </w:r>
            </w:ins>
            <w:r>
              <w:t xml:space="preserve">poderá utilizar </w:t>
            </w:r>
            <w:del w:id="80" w:author="Sergio Akio Tanaka" w:date="2017-04-11T15:03:00Z">
              <w:r w:rsidDel="00786CEE">
                <w:delText xml:space="preserve">algum </w:delText>
              </w:r>
            </w:del>
            <w:r>
              <w:t>framework</w:t>
            </w:r>
            <w:ins w:id="81" w:author="Sergio Akio Tanaka" w:date="2017-04-11T15:03:00Z">
              <w:r w:rsidR="00786CEE">
                <w:t>s para melhorar seu processo e aumentar sua produtividade no</w:t>
              </w:r>
            </w:ins>
            <w:del w:id="82" w:author="Sergio Akio Tanaka" w:date="2017-04-11T15:04:00Z">
              <w:r w:rsidDel="00786CEE">
                <w:delText xml:space="preserve"> de</w:delText>
              </w:r>
            </w:del>
            <w:r>
              <w:t xml:space="preserve"> gereciamento de TI.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490F1B76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6E2E8F99" w14:textId="77777777">
        <w:trPr>
          <w:trHeight w:val="884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25BEF1FD" w14:textId="77777777" w:rsidR="003C44AC" w:rsidRDefault="003D35D3">
            <w:pPr>
              <w:jc w:val="both"/>
            </w:pPr>
            <w:r>
              <w:t>Business Process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295641B1" w14:textId="21265361" w:rsidR="003C44AC" w:rsidRDefault="003D35D3">
            <w:pPr>
              <w:jc w:val="both"/>
            </w:pPr>
            <w:del w:id="83" w:author="Sergio Akio Tanaka" w:date="2017-04-11T15:04:00Z">
              <w:r w:rsidDel="00786CEE">
                <w:delText>Mesmo não sendo uma participação direta, o setor de TI dá suporte ao processo de negócio. Sendo assim, ele também participa do mesmo.</w:delText>
              </w:r>
            </w:del>
            <w:ins w:id="84" w:author="Sergio Akio Tanaka" w:date="2017-04-11T15:04:00Z">
              <w:r w:rsidR="00786CEE">
                <w:t>A TI esta ligado diretamente a governanç</w:t>
              </w:r>
            </w:ins>
            <w:ins w:id="85" w:author="Sergio Akio Tanaka" w:date="2017-04-11T15:05:00Z">
              <w:r w:rsidR="00786CEE">
                <w:t>a da modelagem de processo de negócio, pois, é necessário haver uma integração das bases de dados e padronização dos processos</w:t>
              </w:r>
            </w:ins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6D22E16A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159875D8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0B47D699" w14:textId="77777777" w:rsidR="003C44AC" w:rsidRDefault="003D35D3">
            <w:pPr>
              <w:jc w:val="both"/>
            </w:pPr>
            <w:r>
              <w:t>Deliverables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5E00625A" w14:textId="7C723795" w:rsidR="003C44AC" w:rsidRDefault="003D35D3">
            <w:pPr>
              <w:jc w:val="both"/>
            </w:pPr>
            <w:del w:id="86" w:author="Sergio Akio Tanaka" w:date="2017-04-11T15:06:00Z">
              <w:r w:rsidDel="00786CEE">
                <w:delText>O resultado é: setores bem apoiados tecnologicamente e preparados para as diversas fases relacionadas ao processo.</w:delText>
              </w:r>
            </w:del>
            <w:ins w:id="87" w:author="Sergio Akio Tanaka" w:date="2017-04-11T15:06:00Z">
              <w:r w:rsidR="00786CEE">
                <w:t xml:space="preserve">A área de </w:t>
              </w:r>
              <w:proofErr w:type="gramStart"/>
              <w:r w:rsidR="00786CEE">
                <w:t>TI  estando</w:t>
              </w:r>
              <w:proofErr w:type="gramEnd"/>
              <w:r w:rsidR="00786CEE">
                <w:t xml:space="preserve"> bem estruturada, organizada e com uma boa infraestru</w:t>
              </w:r>
            </w:ins>
            <w:ins w:id="88" w:author="Sergio Akio Tanaka" w:date="2017-04-11T15:07:00Z">
              <w:r w:rsidR="00786CEE">
                <w:t>tu</w:t>
              </w:r>
            </w:ins>
            <w:ins w:id="89" w:author="Sergio Akio Tanaka" w:date="2017-04-11T15:06:00Z">
              <w:r w:rsidR="00786CEE">
                <w:t>ra</w:t>
              </w:r>
            </w:ins>
            <w:ins w:id="90" w:author="Sergio Akio Tanaka" w:date="2017-04-11T15:07:00Z">
              <w:r w:rsidR="00786CEE">
                <w:t xml:space="preserve"> a geração dos artefatos e entregáveis ocorrerá </w:t>
              </w:r>
            </w:ins>
            <w:ins w:id="91" w:author="Sergio Akio Tanaka" w:date="2017-04-11T15:08:00Z">
              <w:r w:rsidR="00283E0F">
                <w:t xml:space="preserve">naturalmente </w:t>
              </w:r>
              <w:r w:rsidR="00283E0F">
                <w:lastRenderedPageBreak/>
                <w:t>dentro do processo.</w:t>
              </w:r>
            </w:ins>
            <w:ins w:id="92" w:author="Sergio Akio Tanaka" w:date="2017-04-11T15:06:00Z">
              <w:r w:rsidR="00786CEE">
                <w:t xml:space="preserve"> </w:t>
              </w:r>
            </w:ins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4FCA0E6E" w14:textId="77777777" w:rsidR="003C44AC" w:rsidRDefault="003D35D3">
            <w:pPr>
              <w:jc w:val="both"/>
            </w:pPr>
            <w:r>
              <w:lastRenderedPageBreak/>
              <w:t>3</w:t>
            </w:r>
          </w:p>
        </w:tc>
      </w:tr>
      <w:tr w:rsidR="003C44AC" w14:paraId="257487A9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14ED97D1" w14:textId="77777777" w:rsidR="003C44AC" w:rsidRDefault="003D35D3">
            <w:pPr>
              <w:jc w:val="both"/>
            </w:pPr>
            <w:r>
              <w:lastRenderedPageBreak/>
              <w:t>Strategic Align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79E5F72D" w14:textId="36D774C1" w:rsidR="003C44AC" w:rsidRDefault="003D35D3" w:rsidP="00283E0F">
            <w:pPr>
              <w:jc w:val="both"/>
            </w:pPr>
            <w:del w:id="93" w:author="Sergio Akio Tanaka" w:date="2017-04-11T15:08:00Z">
              <w:r w:rsidDel="00283E0F">
                <w:delText>O alinhamento entre a TI e os demais setores da organização é como um objetivo à maioria das empresas.</w:delText>
              </w:r>
            </w:del>
            <w:ins w:id="94" w:author="Sergio Akio Tanaka" w:date="2017-04-11T15:08:00Z">
              <w:r w:rsidR="00283E0F">
                <w:t>Deve-se definir a estratégia da organização e a governança de TI dar</w:t>
              </w:r>
            </w:ins>
            <w:ins w:id="95" w:author="Sergio Akio Tanaka" w:date="2017-04-11T15:09:00Z">
              <w:r w:rsidR="00283E0F">
                <w:t>á suporte para que o que fora definido aconteça dentro do cronograma previsto.</w:t>
              </w:r>
            </w:ins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064879C7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39029700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02851300" w14:textId="77777777" w:rsidR="003C44AC" w:rsidRDefault="003D35D3">
            <w:pPr>
              <w:jc w:val="both"/>
            </w:pPr>
            <w:r>
              <w:t>Metrics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463687BE" w14:textId="77777777" w:rsidR="003C44AC" w:rsidRDefault="003D35D3">
            <w:pPr>
              <w:jc w:val="both"/>
            </w:pPr>
            <w:r>
              <w:t>Apoiados pela TI, os processos conseguem ser medidos com maior precisão, gerando métricas mais precisas.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5026C54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1EABDDD4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3367B597" w14:textId="77777777" w:rsidR="003C44AC" w:rsidRDefault="003D35D3">
            <w:pPr>
              <w:jc w:val="both"/>
            </w:pPr>
            <w:r>
              <w:t>Perceptions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2CAE2C7C" w14:textId="77777777" w:rsidR="003C44AC" w:rsidRDefault="003D35D3">
            <w:pPr>
              <w:jc w:val="both"/>
            </w:pPr>
            <w:r>
              <w:t>Os colaboradores de TI passam a perceber que são parte do processo, estão inseridos no contexto de negócio da organização.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0ED6797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5B5D1D59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4269DCEA" w14:textId="77777777" w:rsidR="003C44AC" w:rsidRDefault="003D35D3">
            <w:pPr>
              <w:jc w:val="both"/>
            </w:pPr>
            <w:r>
              <w:t>Risk management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724CE11C" w14:textId="77777777" w:rsidR="003C44AC" w:rsidRDefault="003D35D3">
            <w:pPr>
              <w:jc w:val="both"/>
            </w:pPr>
            <w:r>
              <w:t>Apoiados pela TI, os processos passam a ter um</w:t>
            </w:r>
            <w:del w:id="96" w:author="Sergio Akio Tanaka" w:date="2017-04-11T15:10:00Z">
              <w:r w:rsidDel="00B03B69">
                <w:delText>a</w:delText>
              </w:r>
            </w:del>
            <w:r>
              <w:t xml:space="preserve"> maior gerenciamento quanto aos possíveis riscos, e prevê-los com antecedência.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0A64E2CA" w14:textId="77777777" w:rsidR="003C44AC" w:rsidRDefault="003D35D3">
            <w:pPr>
              <w:jc w:val="both"/>
            </w:pPr>
            <w:r>
              <w:t>1</w:t>
            </w:r>
          </w:p>
        </w:tc>
      </w:tr>
      <w:tr w:rsidR="003C44AC" w14:paraId="335CFFF8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1E3BC17E" w14:textId="77777777" w:rsidR="003C44AC" w:rsidRDefault="003D35D3">
            <w:pPr>
              <w:jc w:val="both"/>
            </w:pPr>
            <w:r>
              <w:t>Digitalization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757AB04C" w14:textId="77777777" w:rsidR="003C44AC" w:rsidRDefault="003D35D3">
            <w:pPr>
              <w:jc w:val="both"/>
            </w:pPr>
            <w:r>
              <w:t>Grande parte dos sistemas responsáveis pela digitalização de todo o processo organizacional é suportado e mantido pela TI.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7ECA5648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74133CAE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11D491A8" w14:textId="77777777" w:rsidR="003C44AC" w:rsidRDefault="003D35D3">
            <w:pPr>
              <w:jc w:val="both"/>
            </w:pPr>
            <w:r>
              <w:t>Organizational Culture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22E4953A" w14:textId="77777777" w:rsidR="003C44AC" w:rsidRDefault="003D35D3">
            <w:pPr>
              <w:jc w:val="both"/>
            </w:pPr>
            <w:r>
              <w:t>Um bom relacionamento entre a TI e os demais setores da empresa reforça o alinhamento entre eles.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63D9894" w14:textId="77777777" w:rsidR="003C44AC" w:rsidRDefault="003D35D3">
            <w:pPr>
              <w:jc w:val="both"/>
            </w:pPr>
            <w:r>
              <w:t>3</w:t>
            </w:r>
          </w:p>
        </w:tc>
      </w:tr>
    </w:tbl>
    <w:p w14:paraId="210BD407" w14:textId="77777777" w:rsidR="003C44AC" w:rsidRDefault="003C44AC">
      <w:pPr>
        <w:pStyle w:val="PargrafodaLista1"/>
        <w:jc w:val="both"/>
      </w:pPr>
    </w:p>
    <w:p w14:paraId="5DD1CAE9" w14:textId="77777777" w:rsidR="003C44AC" w:rsidRDefault="003C44AC">
      <w:pPr>
        <w:pStyle w:val="PargrafodaLista1"/>
        <w:jc w:val="both"/>
      </w:pPr>
    </w:p>
    <w:p w14:paraId="54623997" w14:textId="77777777" w:rsidR="003C44AC" w:rsidRDefault="003D35D3">
      <w:pPr>
        <w:pStyle w:val="PargrafodaLista1"/>
        <w:numPr>
          <w:ilvl w:val="0"/>
          <w:numId w:val="1"/>
        </w:numPr>
        <w:jc w:val="both"/>
      </w:pPr>
      <w:r>
        <w:t xml:space="preserve"> </w:t>
      </w:r>
      <w:bookmarkStart w:id="97" w:name="__DdeLink__2708_1257554043"/>
      <w:bookmarkEnd w:id="97"/>
      <w:r>
        <w:t>Todos os envolvidos (stakeholders) tem consciência e uma alta percepção da relevância da Arquitetura Empresarial?</w:t>
      </w:r>
    </w:p>
    <w:p w14:paraId="574833BD" w14:textId="77777777" w:rsidR="003C44AC" w:rsidRDefault="003C44AC">
      <w:pPr>
        <w:pStyle w:val="PargrafodaLista1"/>
        <w:jc w:val="both"/>
      </w:pPr>
    </w:p>
    <w:p w14:paraId="07F5CA5B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Concordo totalmente</w:t>
      </w:r>
    </w:p>
    <w:p w14:paraId="7B60BFB9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Concordo</w:t>
      </w:r>
    </w:p>
    <w:p w14:paraId="49A82507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Indiferente</w:t>
      </w:r>
    </w:p>
    <w:p w14:paraId="52A14B18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Discordo</w:t>
      </w:r>
    </w:p>
    <w:p w14:paraId="10CAB17C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proofErr w:type="gramStart"/>
      <w:r>
        <w:t>Discordo Totalmente</w:t>
      </w:r>
      <w:proofErr w:type="gramEnd"/>
    </w:p>
    <w:p w14:paraId="4B07ACC0" w14:textId="77777777" w:rsidR="003C44AC" w:rsidRDefault="003C44AC">
      <w:pPr>
        <w:jc w:val="both"/>
      </w:pPr>
    </w:p>
    <w:p w14:paraId="007B1F44" w14:textId="77777777" w:rsidR="003C44AC" w:rsidRDefault="003D35D3">
      <w:pPr>
        <w:jc w:val="both"/>
      </w:pPr>
      <w:r>
        <w:t>Tabela – questão 14</w:t>
      </w:r>
    </w:p>
    <w:tbl>
      <w:tblPr>
        <w:tblStyle w:val="Tabelacomgrade"/>
        <w:tblW w:w="851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66"/>
        <w:gridCol w:w="5427"/>
        <w:gridCol w:w="723"/>
      </w:tblGrid>
      <w:tr w:rsidR="003C44AC" w14:paraId="39D20B3E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0E6B1B32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EIXO</w:t>
            </w:r>
          </w:p>
        </w:tc>
        <w:tc>
          <w:tcPr>
            <w:tcW w:w="5448" w:type="dxa"/>
            <w:shd w:val="clear" w:color="auto" w:fill="auto"/>
            <w:tcMar>
              <w:left w:w="93" w:type="dxa"/>
            </w:tcMar>
          </w:tcPr>
          <w:p w14:paraId="3DFEF614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Justificativa</w:t>
            </w:r>
          </w:p>
        </w:tc>
        <w:tc>
          <w:tcPr>
            <w:tcW w:w="696" w:type="dxa"/>
            <w:shd w:val="clear" w:color="auto" w:fill="auto"/>
            <w:tcMar>
              <w:left w:w="93" w:type="dxa"/>
            </w:tcMar>
          </w:tcPr>
          <w:p w14:paraId="793322FC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3C44AC" w14:paraId="508FF1DD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4A06205D" w14:textId="77777777" w:rsidR="003C44AC" w:rsidRDefault="003D35D3">
            <w:pPr>
              <w:jc w:val="both"/>
            </w:pPr>
            <w:r>
              <w:t>Infrastructure</w:t>
            </w:r>
          </w:p>
        </w:tc>
        <w:tc>
          <w:tcPr>
            <w:tcW w:w="5448" w:type="dxa"/>
            <w:shd w:val="clear" w:color="auto" w:fill="auto"/>
            <w:tcMar>
              <w:left w:w="93" w:type="dxa"/>
            </w:tcMar>
          </w:tcPr>
          <w:p w14:paraId="68147DA1" w14:textId="316236C1" w:rsidR="003C44AC" w:rsidDel="00936EE8" w:rsidRDefault="003D35D3">
            <w:pPr>
              <w:jc w:val="both"/>
              <w:rPr>
                <w:del w:id="98" w:author="Sergio Akio Tanaka" w:date="2017-04-11T15:10:00Z"/>
              </w:rPr>
            </w:pPr>
            <w:r>
              <w:t>Infraestrutura de qualidade fornece maior confiança aos stakeholders</w:t>
            </w:r>
            <w:ins w:id="99" w:author="Sergio Akio Tanaka" w:date="2017-04-11T15:12:00Z">
              <w:r w:rsidR="00614BAD">
                <w:t>, pois gara</w:t>
              </w:r>
              <w:r w:rsidR="00777B01">
                <w:t>n</w:t>
              </w:r>
              <w:r w:rsidR="00614BAD">
                <w:t xml:space="preserve">tem que todos os sistemas funcionem 24/7 adequadamente </w:t>
              </w:r>
              <w:r w:rsidR="00614BAD">
                <w:lastRenderedPageBreak/>
                <w:t>e com segurança.</w:t>
              </w:r>
            </w:ins>
            <w:del w:id="100" w:author="Sergio Akio Tanaka" w:date="2017-04-11T15:12:00Z">
              <w:r w:rsidDel="00614BAD">
                <w:delText>.</w:delText>
              </w:r>
            </w:del>
          </w:p>
          <w:p w14:paraId="75246E44" w14:textId="77777777" w:rsidR="003C44AC" w:rsidRDefault="003C44AC">
            <w:pPr>
              <w:jc w:val="both"/>
            </w:pPr>
          </w:p>
        </w:tc>
        <w:tc>
          <w:tcPr>
            <w:tcW w:w="696" w:type="dxa"/>
            <w:shd w:val="clear" w:color="auto" w:fill="auto"/>
            <w:tcMar>
              <w:left w:w="93" w:type="dxa"/>
            </w:tcMar>
          </w:tcPr>
          <w:p w14:paraId="11A70C4F" w14:textId="77777777" w:rsidR="003C44AC" w:rsidRDefault="003D35D3">
            <w:pPr>
              <w:jc w:val="both"/>
            </w:pPr>
            <w:r>
              <w:lastRenderedPageBreak/>
              <w:t>1</w:t>
            </w:r>
          </w:p>
        </w:tc>
      </w:tr>
      <w:tr w:rsidR="003C44AC" w14:paraId="698E91FF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3D3E89D8" w14:textId="77777777" w:rsidR="003C44AC" w:rsidRDefault="003D35D3">
            <w:pPr>
              <w:jc w:val="both"/>
            </w:pPr>
            <w:r>
              <w:lastRenderedPageBreak/>
              <w:t>Training</w:t>
            </w:r>
          </w:p>
        </w:tc>
        <w:tc>
          <w:tcPr>
            <w:tcW w:w="5448" w:type="dxa"/>
            <w:shd w:val="clear" w:color="auto" w:fill="auto"/>
            <w:tcMar>
              <w:left w:w="93" w:type="dxa"/>
            </w:tcMar>
          </w:tcPr>
          <w:p w14:paraId="233B0627" w14:textId="40B8C513" w:rsidR="003C44AC" w:rsidRDefault="003D35D3">
            <w:pPr>
              <w:jc w:val="both"/>
            </w:pPr>
            <w:r>
              <w:t>Treinamentos podem oferecer aos colaboradores uma visão inicial sobre seu papel no processo, e também o impacto do resultado de seu trabalho</w:t>
            </w:r>
            <w:ins w:id="101" w:author="Sergio Akio Tanaka" w:date="2017-04-11T15:13:00Z">
              <w:r w:rsidR="00777B01">
                <w:t xml:space="preserve"> e criar consciência constantemente.</w:t>
              </w:r>
            </w:ins>
            <w:del w:id="102" w:author="Sergio Akio Tanaka" w:date="2017-04-11T15:13:00Z">
              <w:r w:rsidDel="00777B01">
                <w:delText>.</w:delText>
              </w:r>
            </w:del>
          </w:p>
        </w:tc>
        <w:tc>
          <w:tcPr>
            <w:tcW w:w="696" w:type="dxa"/>
            <w:shd w:val="clear" w:color="auto" w:fill="auto"/>
            <w:tcMar>
              <w:left w:w="93" w:type="dxa"/>
            </w:tcMar>
          </w:tcPr>
          <w:p w14:paraId="2A67C21D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5401872F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1D83DE12" w14:textId="77777777" w:rsidR="003C44AC" w:rsidRDefault="003D35D3">
            <w:pPr>
              <w:jc w:val="both"/>
            </w:pPr>
            <w:r>
              <w:t>Framework (Model)</w:t>
            </w:r>
          </w:p>
        </w:tc>
        <w:tc>
          <w:tcPr>
            <w:tcW w:w="5448" w:type="dxa"/>
            <w:shd w:val="clear" w:color="auto" w:fill="auto"/>
            <w:tcMar>
              <w:left w:w="93" w:type="dxa"/>
            </w:tcMar>
          </w:tcPr>
          <w:p w14:paraId="66EB2ABC" w14:textId="28A7C692" w:rsidR="003C44AC" w:rsidRDefault="003D35D3" w:rsidP="008E1817">
            <w:pPr>
              <w:jc w:val="both"/>
            </w:pPr>
            <w:r>
              <w:t xml:space="preserve">O uso de frameworks também </w:t>
            </w:r>
            <w:del w:id="103" w:author="Sergio Akio Tanaka" w:date="2017-04-11T15:14:00Z">
              <w:r w:rsidDel="008E1817">
                <w:delText xml:space="preserve">passa </w:delText>
              </w:r>
            </w:del>
            <w:ins w:id="104" w:author="Sergio Akio Tanaka" w:date="2017-04-11T15:14:00Z">
              <w:r w:rsidR="008E1817">
                <w:t xml:space="preserve">fornece </w:t>
              </w:r>
            </w:ins>
            <w:r>
              <w:t xml:space="preserve">uma visão de padronização aos stakeholders. A organização </w:t>
            </w:r>
            <w:del w:id="105" w:author="Sergio Akio Tanaka" w:date="2017-04-11T15:14:00Z">
              <w:r w:rsidDel="008E1817">
                <w:delText xml:space="preserve">estria </w:delText>
              </w:r>
            </w:del>
            <w:r>
              <w:t>segu</w:t>
            </w:r>
            <w:ins w:id="106" w:author="Sergio Akio Tanaka" w:date="2017-04-11T15:19:00Z">
              <w:r w:rsidR="00891F1D">
                <w:t>e</w:t>
              </w:r>
            </w:ins>
            <w:del w:id="107" w:author="Sergio Akio Tanaka" w:date="2017-04-11T15:19:00Z">
              <w:r w:rsidDel="00891F1D">
                <w:delText>indo</w:delText>
              </w:r>
            </w:del>
            <w:r>
              <w:t xml:space="preserve"> passos já definidos </w:t>
            </w:r>
            <w:del w:id="108" w:author="Sergio Akio Tanaka" w:date="2017-04-11T15:13:00Z">
              <w:r w:rsidDel="008E1817">
                <w:delText>históricamente</w:delText>
              </w:r>
            </w:del>
            <w:ins w:id="109" w:author="Sergio Akio Tanaka" w:date="2017-04-11T15:13:00Z">
              <w:r w:rsidR="008E1817">
                <w:t>historicamente</w:t>
              </w:r>
            </w:ins>
            <w:ins w:id="110" w:author="Sergio Akio Tanaka" w:date="2017-04-11T15:14:00Z">
              <w:r w:rsidR="008E1817">
                <w:t xml:space="preserve"> e utiliza</w:t>
              </w:r>
              <w:r w:rsidR="00891F1D">
                <w:t xml:space="preserve"> as melhores pr</w:t>
              </w:r>
            </w:ins>
            <w:ins w:id="111" w:author="Sergio Akio Tanaka" w:date="2017-04-11T15:19:00Z">
              <w:r w:rsidR="00891F1D">
                <w:t>áticas</w:t>
              </w:r>
            </w:ins>
            <w:r>
              <w:t>. Não estaria tentando “reinventar a roda”.</w:t>
            </w:r>
          </w:p>
        </w:tc>
        <w:tc>
          <w:tcPr>
            <w:tcW w:w="696" w:type="dxa"/>
            <w:shd w:val="clear" w:color="auto" w:fill="auto"/>
            <w:tcMar>
              <w:left w:w="93" w:type="dxa"/>
            </w:tcMar>
          </w:tcPr>
          <w:p w14:paraId="66D35219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3FDA33F7" w14:textId="77777777">
        <w:trPr>
          <w:trHeight w:val="884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59AC0AD0" w14:textId="77777777" w:rsidR="003C44AC" w:rsidRDefault="003D35D3">
            <w:pPr>
              <w:jc w:val="both"/>
            </w:pPr>
            <w:r>
              <w:t>Business Process</w:t>
            </w:r>
          </w:p>
        </w:tc>
        <w:tc>
          <w:tcPr>
            <w:tcW w:w="5448" w:type="dxa"/>
            <w:shd w:val="clear" w:color="auto" w:fill="auto"/>
            <w:tcMar>
              <w:left w:w="93" w:type="dxa"/>
            </w:tcMar>
          </w:tcPr>
          <w:p w14:paraId="3827A741" w14:textId="39B9F8F6" w:rsidR="003C44AC" w:rsidRDefault="003D35D3" w:rsidP="00FC72BC">
            <w:pPr>
              <w:jc w:val="both"/>
            </w:pPr>
            <w:r>
              <w:t xml:space="preserve">Quando os stakeholders tem ciência da importância da AE, os processos de negócio </w:t>
            </w:r>
            <w:del w:id="112" w:author="Sergio Akio Tanaka" w:date="2017-04-11T15:20:00Z">
              <w:r w:rsidDel="00FC72BC">
                <w:delText xml:space="preserve">tendem </w:delText>
              </w:r>
            </w:del>
            <w:ins w:id="113" w:author="Sergio Akio Tanaka" w:date="2017-04-11T15:20:00Z">
              <w:r w:rsidR="00FC72BC">
                <w:t xml:space="preserve">fluem mais rapidamente </w:t>
              </w:r>
            </w:ins>
            <w:del w:id="114" w:author="Sergio Akio Tanaka" w:date="2017-04-11T15:20:00Z">
              <w:r w:rsidDel="00FC72BC">
                <w:delText>a se</w:delText>
              </w:r>
            </w:del>
            <w:ins w:id="115" w:author="Sergio Akio Tanaka" w:date="2017-04-11T15:20:00Z">
              <w:r w:rsidR="00FC72BC">
                <w:t>e s</w:t>
              </w:r>
            </w:ins>
            <w:ins w:id="116" w:author="Sergio Akio Tanaka" w:date="2017-04-11T15:21:00Z">
              <w:r w:rsidR="00FC72BC">
                <w:t>ã</w:t>
              </w:r>
            </w:ins>
            <w:ins w:id="117" w:author="Sergio Akio Tanaka" w:date="2017-04-11T15:20:00Z">
              <w:r w:rsidR="00FC72BC">
                <w:t>o mais</w:t>
              </w:r>
            </w:ins>
            <w:del w:id="118" w:author="Sergio Akio Tanaka" w:date="2017-04-11T15:20:00Z">
              <w:r w:rsidDel="00FC72BC">
                <w:delText>r mais</w:delText>
              </w:r>
            </w:del>
            <w:r>
              <w:t xml:space="preserve"> transparentes.</w:t>
            </w:r>
          </w:p>
        </w:tc>
        <w:tc>
          <w:tcPr>
            <w:tcW w:w="696" w:type="dxa"/>
            <w:shd w:val="clear" w:color="auto" w:fill="auto"/>
            <w:tcMar>
              <w:left w:w="93" w:type="dxa"/>
            </w:tcMar>
          </w:tcPr>
          <w:p w14:paraId="64482C59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760F90FE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31085835" w14:textId="77777777" w:rsidR="003C44AC" w:rsidRDefault="003D35D3">
            <w:pPr>
              <w:jc w:val="both"/>
            </w:pPr>
            <w:r>
              <w:t>Deliverables</w:t>
            </w:r>
          </w:p>
        </w:tc>
        <w:tc>
          <w:tcPr>
            <w:tcW w:w="5448" w:type="dxa"/>
            <w:shd w:val="clear" w:color="auto" w:fill="auto"/>
            <w:tcMar>
              <w:left w:w="93" w:type="dxa"/>
            </w:tcMar>
          </w:tcPr>
          <w:p w14:paraId="282CBC0D" w14:textId="74ACAF2E" w:rsidR="003C44AC" w:rsidRDefault="003D35D3" w:rsidP="003344DE">
            <w:pPr>
              <w:jc w:val="both"/>
            </w:pPr>
            <w:del w:id="119" w:author="Sergio Akio Tanaka" w:date="2017-04-11T15:42:00Z">
              <w:r w:rsidDel="007C5413">
                <w:delText>Processos de negócio transparentes, bom relacionamentos entre os stakeholders e as demais esferas da organização.</w:delText>
              </w:r>
            </w:del>
            <w:ins w:id="120" w:author="Sergio Akio Tanaka" w:date="2017-04-11T15:42:00Z">
              <w:r w:rsidR="003344DE">
                <w:t xml:space="preserve">A consciência e percepção </w:t>
              </w:r>
            </w:ins>
            <w:ins w:id="121" w:author="Sergio Akio Tanaka" w:date="2017-04-11T15:43:00Z">
              <w:r w:rsidR="003344DE">
                <w:t>é</w:t>
              </w:r>
            </w:ins>
            <w:ins w:id="122" w:author="Sergio Akio Tanaka" w:date="2017-04-11T15:42:00Z">
              <w:r w:rsidR="003344DE">
                <w:t xml:space="preserve"> relevante, pois</w:t>
              </w:r>
              <w:r w:rsidR="007C5413">
                <w:t xml:space="preserve"> </w:t>
              </w:r>
            </w:ins>
            <w:ins w:id="123" w:author="Sergio Akio Tanaka" w:date="2017-04-11T15:43:00Z">
              <w:r w:rsidR="003344DE">
                <w:t>gera</w:t>
              </w:r>
            </w:ins>
            <w:ins w:id="124" w:author="Sergio Akio Tanaka" w:date="2017-04-11T15:42:00Z">
              <w:r w:rsidR="007C5413">
                <w:t xml:space="preserve"> </w:t>
              </w:r>
              <w:r w:rsidR="003344DE">
                <w:t>comprometimento e consequentemente confiabilidade nas informaç</w:t>
              </w:r>
            </w:ins>
            <w:ins w:id="125" w:author="Sergio Akio Tanaka" w:date="2017-04-11T15:43:00Z">
              <w:r w:rsidR="003344DE">
                <w:t xml:space="preserve">ões geradas pelos envolvidos a serem entregues </w:t>
              </w:r>
            </w:ins>
            <w:ins w:id="126" w:author="Sergio Akio Tanaka" w:date="2017-04-11T15:44:00Z">
              <w:r w:rsidR="003344DE">
                <w:t>n</w:t>
              </w:r>
            </w:ins>
            <w:ins w:id="127" w:author="Sergio Akio Tanaka" w:date="2017-04-11T15:43:00Z">
              <w:r w:rsidR="003344DE">
                <w:t xml:space="preserve">as respectivas </w:t>
              </w:r>
            </w:ins>
            <w:ins w:id="128" w:author="Sergio Akio Tanaka" w:date="2017-04-11T15:44:00Z">
              <w:r w:rsidR="003344DE">
                <w:t>áreas.</w:t>
              </w:r>
            </w:ins>
          </w:p>
        </w:tc>
        <w:tc>
          <w:tcPr>
            <w:tcW w:w="696" w:type="dxa"/>
            <w:shd w:val="clear" w:color="auto" w:fill="auto"/>
            <w:tcMar>
              <w:left w:w="93" w:type="dxa"/>
            </w:tcMar>
          </w:tcPr>
          <w:p w14:paraId="57370D8C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1D1BDADB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4E3A5802" w14:textId="77777777" w:rsidR="003C44AC" w:rsidRDefault="003D35D3">
            <w:pPr>
              <w:jc w:val="both"/>
            </w:pPr>
            <w:r>
              <w:t>Strategic Align</w:t>
            </w:r>
          </w:p>
        </w:tc>
        <w:tc>
          <w:tcPr>
            <w:tcW w:w="5448" w:type="dxa"/>
            <w:shd w:val="clear" w:color="auto" w:fill="auto"/>
            <w:tcMar>
              <w:left w:w="93" w:type="dxa"/>
            </w:tcMar>
          </w:tcPr>
          <w:p w14:paraId="2F4F28C2" w14:textId="5C27E490" w:rsidR="003C44AC" w:rsidRDefault="003D35D3">
            <w:pPr>
              <w:jc w:val="both"/>
            </w:pPr>
            <w:del w:id="129" w:author="Sergio Akio Tanaka" w:date="2017-04-11T15:45:00Z">
              <w:r w:rsidDel="003344DE">
                <w:delText>O alinhamento diz respeito a todos os setores estar envolvidos no processo e cientes de suas responsabilidades.</w:delText>
              </w:r>
            </w:del>
            <w:ins w:id="130" w:author="Sergio Akio Tanaka" w:date="2017-04-11T15:45:00Z">
              <w:r w:rsidR="003344DE">
                <w:t>Ao elaborar o planejamento estratégico todos deverão estar com uma alta percepção da EA</w:t>
              </w:r>
            </w:ins>
            <w:ins w:id="131" w:author="Sergio Akio Tanaka" w:date="2017-04-11T15:46:00Z">
              <w:r w:rsidR="003344DE">
                <w:t>,</w:t>
              </w:r>
            </w:ins>
            <w:ins w:id="132" w:author="Sergio Akio Tanaka" w:date="2017-04-11T15:45:00Z">
              <w:r w:rsidR="003344DE">
                <w:t xml:space="preserve"> caso contrário o alinhamento estratégico não será bem definido</w:t>
              </w:r>
            </w:ins>
            <w:ins w:id="133" w:author="Sergio Akio Tanaka" w:date="2017-04-11T15:46:00Z">
              <w:r w:rsidR="003344DE">
                <w:t>.</w:t>
              </w:r>
            </w:ins>
          </w:p>
        </w:tc>
        <w:tc>
          <w:tcPr>
            <w:tcW w:w="696" w:type="dxa"/>
            <w:shd w:val="clear" w:color="auto" w:fill="auto"/>
            <w:tcMar>
              <w:left w:w="93" w:type="dxa"/>
            </w:tcMar>
          </w:tcPr>
          <w:p w14:paraId="0ADB60C3" w14:textId="1FC95E24" w:rsidR="003C44AC" w:rsidRDefault="003344DE">
            <w:pPr>
              <w:jc w:val="both"/>
            </w:pPr>
            <w:ins w:id="134" w:author="Sergio Akio Tanaka" w:date="2017-04-11T15:45:00Z">
              <w:r>
                <w:t>4</w:t>
              </w:r>
            </w:ins>
            <w:del w:id="135" w:author="Sergio Akio Tanaka" w:date="2017-04-11T15:45:00Z">
              <w:r w:rsidR="003D35D3" w:rsidDel="003344DE">
                <w:delText>2</w:delText>
              </w:r>
            </w:del>
          </w:p>
        </w:tc>
      </w:tr>
      <w:tr w:rsidR="003C44AC" w14:paraId="63BDE969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50A7B802" w14:textId="77777777" w:rsidR="003C44AC" w:rsidRDefault="003D35D3">
            <w:pPr>
              <w:jc w:val="both"/>
            </w:pPr>
            <w:r>
              <w:t>Metrics</w:t>
            </w:r>
          </w:p>
        </w:tc>
        <w:tc>
          <w:tcPr>
            <w:tcW w:w="5448" w:type="dxa"/>
            <w:shd w:val="clear" w:color="auto" w:fill="auto"/>
            <w:tcMar>
              <w:left w:w="93" w:type="dxa"/>
            </w:tcMar>
          </w:tcPr>
          <w:p w14:paraId="4D4B0442" w14:textId="6598B32B" w:rsidR="003C44AC" w:rsidRDefault="003D35D3">
            <w:pPr>
              <w:jc w:val="both"/>
            </w:pPr>
            <w:del w:id="136" w:author="Sergio Akio Tanaka" w:date="2017-04-11T15:46:00Z">
              <w:r w:rsidDel="003344DE">
                <w:delText>A escolha das métrica também oferece algumas informações sobre a AE.</w:delText>
              </w:r>
            </w:del>
            <w:ins w:id="137" w:author="Sergio Akio Tanaka" w:date="2017-04-11T15:46:00Z">
              <w:r w:rsidR="003344DE">
                <w:t>Quando temos métricas bem definidas, organizadas, geradas de forma confi</w:t>
              </w:r>
            </w:ins>
            <w:ins w:id="138" w:author="Sergio Akio Tanaka" w:date="2017-04-11T15:47:00Z">
              <w:r w:rsidR="003344DE">
                <w:t>ável a percepção é clara pelos envolvidos tornando-os mais conscientes da importância no envolvimento de cada um em todo o processo.</w:t>
              </w:r>
            </w:ins>
          </w:p>
        </w:tc>
        <w:tc>
          <w:tcPr>
            <w:tcW w:w="696" w:type="dxa"/>
            <w:shd w:val="clear" w:color="auto" w:fill="auto"/>
            <w:tcMar>
              <w:left w:w="93" w:type="dxa"/>
            </w:tcMar>
          </w:tcPr>
          <w:p w14:paraId="51EF4885" w14:textId="5CA76687" w:rsidR="003C44AC" w:rsidRDefault="003344DE">
            <w:pPr>
              <w:jc w:val="both"/>
            </w:pPr>
            <w:ins w:id="139" w:author="Sergio Akio Tanaka" w:date="2017-04-11T15:48:00Z">
              <w:r>
                <w:t>2</w:t>
              </w:r>
            </w:ins>
            <w:del w:id="140" w:author="Sergio Akio Tanaka" w:date="2017-04-11T15:48:00Z">
              <w:r w:rsidR="003D35D3" w:rsidDel="003344DE">
                <w:delText>1</w:delText>
              </w:r>
            </w:del>
          </w:p>
        </w:tc>
      </w:tr>
      <w:tr w:rsidR="003C44AC" w14:paraId="7E79C024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07B04BD9" w14:textId="77777777" w:rsidR="003C44AC" w:rsidRDefault="003D35D3">
            <w:pPr>
              <w:jc w:val="both"/>
            </w:pPr>
            <w:r>
              <w:t>Perceptions</w:t>
            </w:r>
          </w:p>
        </w:tc>
        <w:tc>
          <w:tcPr>
            <w:tcW w:w="5448" w:type="dxa"/>
            <w:shd w:val="clear" w:color="auto" w:fill="auto"/>
            <w:tcMar>
              <w:left w:w="93" w:type="dxa"/>
            </w:tcMar>
          </w:tcPr>
          <w:p w14:paraId="115A6A20" w14:textId="57A5F5D3" w:rsidR="003C44AC" w:rsidRDefault="003D35D3">
            <w:pPr>
              <w:jc w:val="both"/>
            </w:pPr>
            <w:del w:id="141" w:author="Sergio Akio Tanaka" w:date="2017-04-11T15:49:00Z">
              <w:r w:rsidDel="003344DE">
                <w:delText>Os stakeholders externos conseguem ter uma visão detalhada da organização com o passar do tempo. Isso implica no relacionamento stakeholder/empresa, impactando consequentemente negócios futuros.</w:delText>
              </w:r>
            </w:del>
            <w:ins w:id="142" w:author="Sergio Akio Tanaka" w:date="2017-04-11T15:49:00Z">
              <w:r w:rsidR="003344DE">
                <w:t>De acordo com o nível de maturidade da organização e dos envolvidos a percepção aumenta de forma natural, pois, a qualidade</w:t>
              </w:r>
            </w:ins>
            <w:ins w:id="143" w:author="Sergio Akio Tanaka" w:date="2017-04-11T15:50:00Z">
              <w:r w:rsidR="003344DE">
                <w:t xml:space="preserve"> do processo e dos produtos</w:t>
              </w:r>
            </w:ins>
            <w:ins w:id="144" w:author="Sergio Akio Tanaka" w:date="2017-04-11T15:49:00Z">
              <w:r w:rsidR="003344DE">
                <w:t xml:space="preserve">, o relacionamento </w:t>
              </w:r>
            </w:ins>
            <w:ins w:id="145" w:author="Sergio Akio Tanaka" w:date="2017-04-11T15:50:00Z">
              <w:r w:rsidR="003344DE">
                <w:t xml:space="preserve">e </w:t>
              </w:r>
            </w:ins>
            <w:ins w:id="146" w:author="Sergio Akio Tanaka" w:date="2017-04-11T15:49:00Z">
              <w:r w:rsidR="003344DE">
                <w:t>a comunica</w:t>
              </w:r>
            </w:ins>
            <w:ins w:id="147" w:author="Sergio Akio Tanaka" w:date="2017-04-11T15:50:00Z">
              <w:r w:rsidR="003344DE">
                <w:t>ção dos envolvidos melhoram e a padronização dos processos.</w:t>
              </w:r>
            </w:ins>
          </w:p>
        </w:tc>
        <w:tc>
          <w:tcPr>
            <w:tcW w:w="696" w:type="dxa"/>
            <w:shd w:val="clear" w:color="auto" w:fill="auto"/>
            <w:tcMar>
              <w:left w:w="93" w:type="dxa"/>
            </w:tcMar>
          </w:tcPr>
          <w:p w14:paraId="54A5FA22" w14:textId="2E1E54C9" w:rsidR="003C44AC" w:rsidRDefault="003344DE">
            <w:pPr>
              <w:jc w:val="both"/>
            </w:pPr>
            <w:ins w:id="148" w:author="Sergio Akio Tanaka" w:date="2017-04-11T15:48:00Z">
              <w:r>
                <w:t>4</w:t>
              </w:r>
            </w:ins>
            <w:del w:id="149" w:author="Sergio Akio Tanaka" w:date="2017-04-11T15:48:00Z">
              <w:r w:rsidR="003D35D3" w:rsidDel="003344DE">
                <w:delText>3</w:delText>
              </w:r>
            </w:del>
          </w:p>
        </w:tc>
      </w:tr>
      <w:tr w:rsidR="003C44AC" w14:paraId="305FC3C7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1FCD2475" w14:textId="77777777" w:rsidR="003C44AC" w:rsidRDefault="003D35D3">
            <w:pPr>
              <w:jc w:val="both"/>
            </w:pPr>
            <w:r>
              <w:t>Risk management</w:t>
            </w:r>
          </w:p>
        </w:tc>
        <w:tc>
          <w:tcPr>
            <w:tcW w:w="5448" w:type="dxa"/>
            <w:shd w:val="clear" w:color="auto" w:fill="auto"/>
            <w:tcMar>
              <w:left w:w="93" w:type="dxa"/>
            </w:tcMar>
          </w:tcPr>
          <w:p w14:paraId="1BFC6E41" w14:textId="6DCAB5A3" w:rsidR="003C44AC" w:rsidRDefault="00357643" w:rsidP="00357643">
            <w:pPr>
              <w:jc w:val="both"/>
            </w:pPr>
            <w:ins w:id="150" w:author="Sergio Akio Tanaka" w:date="2017-04-11T15:51:00Z">
              <w:r>
                <w:t xml:space="preserve">Os </w:t>
              </w:r>
            </w:ins>
            <w:r w:rsidR="003D35D3">
              <w:t xml:space="preserve">Stakeholders </w:t>
            </w:r>
            <w:del w:id="151" w:author="Sergio Akio Tanaka" w:date="2017-04-11T15:51:00Z">
              <w:r w:rsidR="003D35D3" w:rsidDel="00357643">
                <w:delText xml:space="preserve">experientes </w:delText>
              </w:r>
            </w:del>
            <w:r w:rsidR="003D35D3">
              <w:t>podem participar do gerenciamento de riscos dos projetos, de acordo com</w:t>
            </w:r>
            <w:ins w:id="152" w:author="Sergio Akio Tanaka" w:date="2017-04-11T15:52:00Z">
              <w:r>
                <w:t xml:space="preserve"> as métricas definidas,</w:t>
              </w:r>
            </w:ins>
            <w:ins w:id="153" w:author="Sergio Akio Tanaka" w:date="2017-04-11T15:51:00Z">
              <w:r>
                <w:t xml:space="preserve"> o histórico da organização e</w:t>
              </w:r>
            </w:ins>
            <w:r w:rsidR="003D35D3">
              <w:t xml:space="preserve"> sua experiência no contexto.</w:t>
            </w:r>
          </w:p>
        </w:tc>
        <w:tc>
          <w:tcPr>
            <w:tcW w:w="696" w:type="dxa"/>
            <w:shd w:val="clear" w:color="auto" w:fill="auto"/>
            <w:tcMar>
              <w:left w:w="93" w:type="dxa"/>
            </w:tcMar>
          </w:tcPr>
          <w:p w14:paraId="3E1E6D9C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3699064F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64E6756B" w14:textId="77777777" w:rsidR="003C44AC" w:rsidRDefault="003D35D3">
            <w:pPr>
              <w:jc w:val="both"/>
            </w:pPr>
            <w:r>
              <w:lastRenderedPageBreak/>
              <w:t>Digitalization</w:t>
            </w:r>
          </w:p>
        </w:tc>
        <w:tc>
          <w:tcPr>
            <w:tcW w:w="5448" w:type="dxa"/>
            <w:shd w:val="clear" w:color="auto" w:fill="auto"/>
            <w:tcMar>
              <w:left w:w="93" w:type="dxa"/>
            </w:tcMar>
          </w:tcPr>
          <w:p w14:paraId="783378B0" w14:textId="72A7867D" w:rsidR="003C44AC" w:rsidRDefault="003D35D3" w:rsidP="00357643">
            <w:pPr>
              <w:jc w:val="both"/>
            </w:pPr>
            <w:r>
              <w:t xml:space="preserve">A digitalização </w:t>
            </w:r>
            <w:del w:id="154" w:author="Sergio Akio Tanaka" w:date="2017-04-11T15:52:00Z">
              <w:r w:rsidDel="00357643">
                <w:delText>também está fortemente ligada a uma boa AE.</w:delText>
              </w:r>
            </w:del>
            <w:ins w:id="155" w:author="Sergio Akio Tanaka" w:date="2017-04-11T15:52:00Z">
              <w:r w:rsidR="00357643">
                <w:t>gera produtividade, retrabalho, qualidade de vida e consequentemente aumenta a satisfação de todos os envolvidos.</w:t>
              </w:r>
            </w:ins>
          </w:p>
        </w:tc>
        <w:tc>
          <w:tcPr>
            <w:tcW w:w="696" w:type="dxa"/>
            <w:shd w:val="clear" w:color="auto" w:fill="auto"/>
            <w:tcMar>
              <w:left w:w="93" w:type="dxa"/>
            </w:tcMar>
          </w:tcPr>
          <w:p w14:paraId="69A9EA93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2B5D7F02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2793D6AC" w14:textId="77777777" w:rsidR="003C44AC" w:rsidRDefault="003D35D3">
            <w:pPr>
              <w:jc w:val="both"/>
            </w:pPr>
            <w:r>
              <w:t>Organizational Culture</w:t>
            </w:r>
          </w:p>
        </w:tc>
        <w:tc>
          <w:tcPr>
            <w:tcW w:w="5448" w:type="dxa"/>
            <w:shd w:val="clear" w:color="auto" w:fill="auto"/>
            <w:tcMar>
              <w:left w:w="93" w:type="dxa"/>
            </w:tcMar>
          </w:tcPr>
          <w:p w14:paraId="6D9F5362" w14:textId="2DB0C7C6" w:rsidR="003C44AC" w:rsidRDefault="009D5820" w:rsidP="009D5820">
            <w:pPr>
              <w:jc w:val="both"/>
            </w:pPr>
            <w:ins w:id="156" w:author="Sergio Akio Tanaka" w:date="2017-04-11T15:54:00Z">
              <w:r>
                <w:t xml:space="preserve">A cultura organizacional pode influenciar na percepção dos envolvidos positivamente ou negativamente, portanto, </w:t>
              </w:r>
            </w:ins>
            <w:ins w:id="157" w:author="Sergio Akio Tanaka" w:date="2017-04-11T15:55:00Z">
              <w:r>
                <w:t>é um fator que sempre dever</w:t>
              </w:r>
            </w:ins>
            <w:ins w:id="158" w:author="Sergio Akio Tanaka" w:date="2017-04-11T15:56:00Z">
              <w:r>
                <w:t>á ser levado em conta.</w:t>
              </w:r>
            </w:ins>
            <w:del w:id="159" w:author="Sergio Akio Tanaka" w:date="2017-04-11T15:55:00Z">
              <w:r w:rsidR="003D35D3" w:rsidDel="009D5820">
                <w:delText>Manter</w:delText>
              </w:r>
            </w:del>
            <w:r w:rsidR="003D35D3">
              <w:t xml:space="preserve"> </w:t>
            </w:r>
            <w:del w:id="160" w:author="Sergio Akio Tanaka" w:date="2017-04-11T15:53:00Z">
              <w:r w:rsidR="003D35D3" w:rsidDel="009D5820">
                <w:delText xml:space="preserve">comunicação </w:delText>
              </w:r>
            </w:del>
            <w:del w:id="161" w:author="Sergio Akio Tanaka" w:date="2017-04-11T15:54:00Z">
              <w:r w:rsidR="003D35D3" w:rsidDel="009D5820">
                <w:delText>com os stakeholders externos deve ser cultural por parte das organizações.</w:delText>
              </w:r>
            </w:del>
          </w:p>
        </w:tc>
        <w:tc>
          <w:tcPr>
            <w:tcW w:w="696" w:type="dxa"/>
            <w:shd w:val="clear" w:color="auto" w:fill="auto"/>
            <w:tcMar>
              <w:left w:w="93" w:type="dxa"/>
            </w:tcMar>
          </w:tcPr>
          <w:p w14:paraId="144EBAB5" w14:textId="77777777" w:rsidR="003C44AC" w:rsidRDefault="003D35D3">
            <w:pPr>
              <w:jc w:val="both"/>
            </w:pPr>
            <w:r>
              <w:t>2</w:t>
            </w:r>
          </w:p>
        </w:tc>
      </w:tr>
    </w:tbl>
    <w:p w14:paraId="3CDE2D9E" w14:textId="77777777" w:rsidR="003C44AC" w:rsidRDefault="003C44AC">
      <w:pPr>
        <w:jc w:val="both"/>
      </w:pPr>
    </w:p>
    <w:p w14:paraId="3288E196" w14:textId="77777777" w:rsidR="003C44AC" w:rsidRDefault="003C44AC">
      <w:pPr>
        <w:jc w:val="both"/>
      </w:pPr>
    </w:p>
    <w:p w14:paraId="48431381" w14:textId="77777777" w:rsidR="003C44AC" w:rsidRDefault="003D35D3">
      <w:pPr>
        <w:pStyle w:val="PargrafodaLista1"/>
        <w:numPr>
          <w:ilvl w:val="0"/>
          <w:numId w:val="1"/>
        </w:numPr>
        <w:jc w:val="both"/>
      </w:pPr>
      <w:r>
        <w:t xml:space="preserve"> Os processos de negócios definidos pela Arquitetura Empresarial são repetitivos?</w:t>
      </w:r>
    </w:p>
    <w:p w14:paraId="505017CD" w14:textId="77777777" w:rsidR="003C44AC" w:rsidRDefault="003C44AC">
      <w:pPr>
        <w:jc w:val="both"/>
      </w:pPr>
    </w:p>
    <w:p w14:paraId="2BADE871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Concordo totalmente</w:t>
      </w:r>
    </w:p>
    <w:p w14:paraId="49BB1024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Concordo</w:t>
      </w:r>
    </w:p>
    <w:p w14:paraId="28670DCC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Indiferente</w:t>
      </w:r>
    </w:p>
    <w:p w14:paraId="148900FC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Discordo</w:t>
      </w:r>
    </w:p>
    <w:p w14:paraId="66F78E06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proofErr w:type="gramStart"/>
      <w:r>
        <w:t>Discordo Totalmente</w:t>
      </w:r>
      <w:proofErr w:type="gramEnd"/>
    </w:p>
    <w:p w14:paraId="42106B26" w14:textId="77777777" w:rsidR="003C44AC" w:rsidRDefault="003C44AC">
      <w:pPr>
        <w:jc w:val="both"/>
      </w:pPr>
    </w:p>
    <w:p w14:paraId="0AEB6B06" w14:textId="77777777" w:rsidR="003C44AC" w:rsidRDefault="003D35D3">
      <w:pPr>
        <w:jc w:val="both"/>
      </w:pPr>
      <w:r>
        <w:t>Tabela – questão 15</w:t>
      </w:r>
    </w:p>
    <w:tbl>
      <w:tblPr>
        <w:tblStyle w:val="Tabelacomgrade"/>
        <w:tblW w:w="851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72"/>
        <w:gridCol w:w="5385"/>
        <w:gridCol w:w="759"/>
      </w:tblGrid>
      <w:tr w:rsidR="003C44AC" w14:paraId="02B2F741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04756CF8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EIXO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27E22AE1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Justificativa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2A93C9D7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3C44AC" w14:paraId="79B4037A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26C42A4B" w14:textId="77777777" w:rsidR="003C44AC" w:rsidRDefault="003D35D3">
            <w:pPr>
              <w:jc w:val="both"/>
            </w:pPr>
            <w:r>
              <w:t>Infrastructure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4E974322" w14:textId="77777777" w:rsidR="003C44AC" w:rsidRDefault="003D35D3">
            <w:pPr>
              <w:jc w:val="both"/>
            </w:pPr>
            <w:r>
              <w:t xml:space="preserve">A infraestrutura colabora para que o processo seja repetitivo e padronizado. Infraestruturas falhas comprometem a padronização do processo, obrigando a organização a utilizar ferramentas ou técnicas inapropriadas. 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1BF74F90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71D9BE32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09F65A0E" w14:textId="77777777" w:rsidR="003C44AC" w:rsidRDefault="003D35D3">
            <w:pPr>
              <w:jc w:val="both"/>
            </w:pPr>
            <w:r>
              <w:t>Training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4AE992F1" w14:textId="77777777" w:rsidR="003C44AC" w:rsidRDefault="003D35D3">
            <w:pPr>
              <w:jc w:val="both"/>
            </w:pPr>
            <w:r>
              <w:t>Para alcançar um alto nível de padronização e repetição, é necessário um treinamento eficiente dos colaboradores.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7DB708CE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2FBAE1E0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49626BA4" w14:textId="77777777" w:rsidR="003C44AC" w:rsidRDefault="003D35D3">
            <w:pPr>
              <w:jc w:val="both"/>
            </w:pPr>
            <w:r>
              <w:t>Framework (Model)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5FC84692" w14:textId="77777777" w:rsidR="003C44AC" w:rsidDel="001F603F" w:rsidRDefault="003D35D3">
            <w:pPr>
              <w:jc w:val="both"/>
              <w:rPr>
                <w:del w:id="162" w:author="Sergio Akio Tanaka" w:date="2017-04-11T16:03:00Z"/>
              </w:rPr>
            </w:pPr>
            <w:r>
              <w:t>Frameworks são ferramentas onde estão definidos os escopos para a realização dos processos. Esses escopos promovem a padronização.</w:t>
            </w:r>
          </w:p>
          <w:p w14:paraId="214840A2" w14:textId="77777777" w:rsidR="003C44AC" w:rsidRDefault="003C44AC">
            <w:pPr>
              <w:jc w:val="both"/>
            </w:pP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6BE44869" w14:textId="77777777" w:rsidR="003C44AC" w:rsidRDefault="003D35D3">
            <w:pPr>
              <w:jc w:val="both"/>
            </w:pPr>
            <w:r>
              <w:t>4</w:t>
            </w:r>
          </w:p>
        </w:tc>
      </w:tr>
      <w:tr w:rsidR="003C44AC" w14:paraId="52A3C639" w14:textId="77777777">
        <w:trPr>
          <w:trHeight w:val="884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2F78206C" w14:textId="77777777" w:rsidR="003C44AC" w:rsidRDefault="003D35D3">
            <w:pPr>
              <w:jc w:val="both"/>
            </w:pPr>
            <w:r>
              <w:t>Business Process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2E80A51B" w14:textId="28EB02C5" w:rsidR="003C44AC" w:rsidDel="001F603F" w:rsidRDefault="001F603F">
            <w:pPr>
              <w:jc w:val="both"/>
              <w:rPr>
                <w:del w:id="163" w:author="Sergio Akio Tanaka" w:date="2017-04-11T16:04:00Z"/>
              </w:rPr>
            </w:pPr>
            <w:ins w:id="164" w:author="Sergio Akio Tanaka" w:date="2017-04-11T16:04:00Z">
              <w:r>
                <w:t>Segundo a Gartner</w:t>
              </w:r>
            </w:ins>
            <w:ins w:id="165" w:author="Sergio Akio Tanaka" w:date="2017-04-11T16:06:00Z">
              <w:r>
                <w:t xml:space="preserve"> (Gartner, ano)</w:t>
              </w:r>
            </w:ins>
            <w:ins w:id="166" w:author="Sergio Akio Tanaka" w:date="2017-04-11T16:04:00Z">
              <w:r>
                <w:t xml:space="preserve">, processos repetitivos </w:t>
              </w:r>
            </w:ins>
            <w:ins w:id="167" w:author="Sergio Akio Tanaka" w:date="2017-04-11T16:05:00Z">
              <w:r>
                <w:t>estão</w:t>
              </w:r>
            </w:ins>
            <w:ins w:id="168" w:author="Sergio Akio Tanaka" w:date="2017-04-11T16:04:00Z">
              <w:r>
                <w:t xml:space="preserve"> </w:t>
              </w:r>
            </w:ins>
            <w:ins w:id="169" w:author="Sergio Akio Tanaka" w:date="2017-04-11T16:05:00Z">
              <w:r>
                <w:t xml:space="preserve">no nível 4 (de 1 a 5) de maturidade, ou seja, os níveis 1, 2 e 3 deverão estar suficientemente maduros para que isso </w:t>
              </w:r>
              <w:r>
                <w:lastRenderedPageBreak/>
                <w:t xml:space="preserve">ocorra </w:t>
              </w:r>
            </w:ins>
            <w:del w:id="170" w:author="Sergio Akio Tanaka" w:date="2017-04-11T16:04:00Z">
              <w:r w:rsidR="003D35D3" w:rsidDel="001F603F">
                <w:delText>Por definição,</w:delText>
              </w:r>
            </w:del>
            <w:del w:id="171" w:author="Sergio Akio Tanaka" w:date="2017-04-11T16:05:00Z">
              <w:r w:rsidR="003D35D3" w:rsidDel="001F603F">
                <w:delText xml:space="preserve"> processos de negócios são repetitivos.</w:delText>
              </w:r>
            </w:del>
          </w:p>
          <w:p w14:paraId="184AB66E" w14:textId="77777777" w:rsidR="003C44AC" w:rsidRDefault="003C44AC">
            <w:pPr>
              <w:jc w:val="both"/>
            </w:pP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05456797" w14:textId="77777777" w:rsidR="003C44AC" w:rsidRDefault="003D35D3">
            <w:pPr>
              <w:jc w:val="both"/>
            </w:pPr>
            <w:r>
              <w:lastRenderedPageBreak/>
              <w:t>3</w:t>
            </w:r>
          </w:p>
        </w:tc>
      </w:tr>
      <w:tr w:rsidR="003C44AC" w14:paraId="68EEFBE9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6FF865A6" w14:textId="77777777" w:rsidR="003C44AC" w:rsidRDefault="003D35D3">
            <w:pPr>
              <w:jc w:val="both"/>
            </w:pPr>
            <w:r>
              <w:lastRenderedPageBreak/>
              <w:t>Deliverables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2760958E" w14:textId="79EF3888" w:rsidR="003C44AC" w:rsidRDefault="003D35D3" w:rsidP="000E6F4C">
            <w:pPr>
              <w:jc w:val="both"/>
            </w:pPr>
            <w:r>
              <w:t>Repetitividade garante agilidade nos processos, pois com o tempo, aquelas atividades tendem a se tornar comuns</w:t>
            </w:r>
            <w:ins w:id="172" w:author="Sergio Akio Tanaka" w:date="2017-04-11T16:07:00Z">
              <w:r w:rsidR="000E6F4C">
                <w:t>.</w:t>
              </w:r>
            </w:ins>
            <w:del w:id="173" w:author="Sergio Akio Tanaka" w:date="2017-04-11T16:07:00Z">
              <w:r w:rsidDel="000E6F4C">
                <w:delText xml:space="preserve"> e uma especialidade da organização.</w:delText>
              </w:r>
            </w:del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F5632FD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69CBA930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3342F7FB" w14:textId="77777777" w:rsidR="003C44AC" w:rsidRDefault="003D35D3">
            <w:pPr>
              <w:jc w:val="both"/>
            </w:pPr>
            <w:r>
              <w:t>Strategic Align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2B3025F6" w14:textId="77777777" w:rsidR="003C44AC" w:rsidRDefault="003D35D3">
            <w:pPr>
              <w:jc w:val="both"/>
            </w:pPr>
            <w:r>
              <w:t>Processos repetitivos tendem a promover um maior alinhamento entre os setores da organização.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712D16AC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693DF209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45267512" w14:textId="77777777" w:rsidR="003C44AC" w:rsidRDefault="003D35D3">
            <w:pPr>
              <w:jc w:val="both"/>
            </w:pPr>
            <w:r>
              <w:t>Metrics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6F661D2F" w14:textId="77777777" w:rsidR="003C44AC" w:rsidRDefault="003D35D3">
            <w:pPr>
              <w:jc w:val="both"/>
            </w:pPr>
            <w:r>
              <w:t>Manter os processos de negócios repetitivos proporciona uma maior precisão na hora de utilizar as métricas.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B7A989F" w14:textId="77777777" w:rsidR="003C44AC" w:rsidRDefault="003D35D3">
            <w:pPr>
              <w:jc w:val="both"/>
            </w:pPr>
            <w:r>
              <w:t>4</w:t>
            </w:r>
          </w:p>
        </w:tc>
      </w:tr>
      <w:tr w:rsidR="003C44AC" w14:paraId="2FC95ED4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087B4127" w14:textId="77777777" w:rsidR="003C44AC" w:rsidRDefault="003D35D3">
            <w:pPr>
              <w:jc w:val="both"/>
            </w:pPr>
            <w:r>
              <w:t>Perceptions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7B7F2EA2" w14:textId="77777777" w:rsidR="003C44AC" w:rsidRDefault="003D35D3">
            <w:pPr>
              <w:jc w:val="both"/>
            </w:pPr>
            <w:r>
              <w:t>Repetição auxilia os colaboradores a entenderem melhor os processos, e qual seu papel durante a tramitação do mesmo.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592D0944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29BACB75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5B47BEC9" w14:textId="77777777" w:rsidR="003C44AC" w:rsidRDefault="003D35D3">
            <w:pPr>
              <w:jc w:val="both"/>
            </w:pPr>
            <w:r>
              <w:t>Risk management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6A6F01B4" w14:textId="75B02EA7" w:rsidR="003C44AC" w:rsidRDefault="00CF471B" w:rsidP="00CF471B">
            <w:pPr>
              <w:jc w:val="both"/>
            </w:pPr>
            <w:ins w:id="174" w:author="Sergio Akio Tanaka" w:date="2017-04-11T16:07:00Z">
              <w:r>
                <w:t xml:space="preserve">O </w:t>
              </w:r>
            </w:ins>
            <w:ins w:id="175" w:author="Sergio Akio Tanaka" w:date="2017-04-11T16:08:00Z">
              <w:r>
                <w:t>gerenciamento</w:t>
              </w:r>
            </w:ins>
            <w:ins w:id="176" w:author="Sergio Akio Tanaka" w:date="2017-04-11T16:07:00Z">
              <w:r>
                <w:t xml:space="preserve"> </w:t>
              </w:r>
            </w:ins>
            <w:ins w:id="177" w:author="Sergio Akio Tanaka" w:date="2017-04-11T16:08:00Z">
              <w:r>
                <w:t>de riscos em processos repetitivos mitiga os possíveis riscos que poderiam ocorrem.</w:t>
              </w:r>
            </w:ins>
            <w:del w:id="178" w:author="Sergio Akio Tanaka" w:date="2017-04-11T16:08:00Z">
              <w:r w:rsidR="003D35D3" w:rsidDel="00CF471B">
                <w:delText>Manter a padronização evita que problemas relacionados e outras técnicas prejudiquem os processos.</w:delText>
              </w:r>
            </w:del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FA14AAE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3D201178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7E1BFD99" w14:textId="77777777" w:rsidR="003C44AC" w:rsidRDefault="003D35D3">
            <w:pPr>
              <w:jc w:val="both"/>
            </w:pPr>
            <w:r>
              <w:t>Digitalization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12DCDC55" w14:textId="77777777" w:rsidR="003C44AC" w:rsidRDefault="003D35D3">
            <w:pPr>
              <w:jc w:val="both"/>
            </w:pPr>
            <w:r>
              <w:t>Processos repetitivos exigem um alto nível de digitalização, agilizando a tramitação de documentos entre as partes envolvidas nos processos.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DFD6532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10BA2037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124B0E6D" w14:textId="77777777" w:rsidR="003C44AC" w:rsidRDefault="003D35D3">
            <w:pPr>
              <w:jc w:val="both"/>
            </w:pPr>
            <w:r>
              <w:t>Organizational Culture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6475194D" w14:textId="4CC63531" w:rsidR="003C44AC" w:rsidRDefault="003D35D3" w:rsidP="00A70537">
            <w:pPr>
              <w:jc w:val="both"/>
            </w:pPr>
            <w:r>
              <w:t>Com o tempo, a padronização e repetitividade passa</w:t>
            </w:r>
            <w:ins w:id="179" w:author="Sergio Akio Tanaka" w:date="2017-04-11T16:09:00Z">
              <w:r w:rsidR="00A70537">
                <w:t>m a fazer parte da cultura organizacional.</w:t>
              </w:r>
            </w:ins>
            <w:r>
              <w:t xml:space="preserve"> </w:t>
            </w:r>
            <w:del w:id="180" w:author="Sergio Akio Tanaka" w:date="2017-04-11T16:09:00Z">
              <w:r w:rsidDel="00A70537">
                <w:delText>a ser cultural na organização.</w:delText>
              </w:r>
            </w:del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7B589787" w14:textId="77777777" w:rsidR="003C44AC" w:rsidRDefault="003D35D3">
            <w:pPr>
              <w:jc w:val="both"/>
            </w:pPr>
            <w:r>
              <w:t>3</w:t>
            </w:r>
          </w:p>
        </w:tc>
      </w:tr>
    </w:tbl>
    <w:p w14:paraId="4F728F5C" w14:textId="77777777" w:rsidR="003C44AC" w:rsidRDefault="003C44AC">
      <w:pPr>
        <w:jc w:val="both"/>
      </w:pPr>
    </w:p>
    <w:p w14:paraId="78F28ACB" w14:textId="77777777" w:rsidR="003C44AC" w:rsidRDefault="003C44AC">
      <w:pPr>
        <w:jc w:val="both"/>
      </w:pPr>
    </w:p>
    <w:p w14:paraId="0BC38DCD" w14:textId="77777777" w:rsidR="003C44AC" w:rsidRDefault="003D35D3">
      <w:pPr>
        <w:pStyle w:val="PargrafodaLista1"/>
        <w:numPr>
          <w:ilvl w:val="0"/>
          <w:numId w:val="1"/>
        </w:numPr>
        <w:jc w:val="both"/>
      </w:pPr>
      <w:r>
        <w:t xml:space="preserve"> A Arquitetura Empresarial consegue gerenciar as mudanças de forma sistematizada que ocorrem nos processos da organização?</w:t>
      </w:r>
    </w:p>
    <w:p w14:paraId="6823B548" w14:textId="77777777" w:rsidR="003C44AC" w:rsidRDefault="003C44AC">
      <w:pPr>
        <w:pStyle w:val="PargrafodaLista1"/>
        <w:jc w:val="both"/>
      </w:pPr>
    </w:p>
    <w:p w14:paraId="3CEE73C2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Concordo totalmente</w:t>
      </w:r>
    </w:p>
    <w:p w14:paraId="22DBA2D5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Concordo</w:t>
      </w:r>
    </w:p>
    <w:p w14:paraId="5F02988C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Indiferente</w:t>
      </w:r>
    </w:p>
    <w:p w14:paraId="01A32488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Discordo</w:t>
      </w:r>
    </w:p>
    <w:p w14:paraId="6ABD1792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proofErr w:type="gramStart"/>
      <w:r>
        <w:t>Discordo Totalmente</w:t>
      </w:r>
      <w:proofErr w:type="gramEnd"/>
    </w:p>
    <w:p w14:paraId="733E35A5" w14:textId="77777777" w:rsidR="003C44AC" w:rsidRDefault="003C44AC">
      <w:pPr>
        <w:jc w:val="both"/>
      </w:pPr>
    </w:p>
    <w:p w14:paraId="349CFF0A" w14:textId="77777777" w:rsidR="003C44AC" w:rsidRDefault="003D35D3">
      <w:pPr>
        <w:jc w:val="both"/>
      </w:pPr>
      <w:r>
        <w:t>Tabela – questão 16</w:t>
      </w:r>
    </w:p>
    <w:tbl>
      <w:tblPr>
        <w:tblStyle w:val="Tabelacomgrade"/>
        <w:tblW w:w="851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72"/>
        <w:gridCol w:w="5385"/>
        <w:gridCol w:w="759"/>
      </w:tblGrid>
      <w:tr w:rsidR="003C44AC" w14:paraId="08A14A4D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05F10578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EIXO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0A6B701D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Justificativa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56B8BFC2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3C44AC" w14:paraId="0177491C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2EAC10C4" w14:textId="77777777" w:rsidR="003C44AC" w:rsidRDefault="003D35D3">
            <w:pPr>
              <w:jc w:val="both"/>
            </w:pPr>
            <w:r>
              <w:t>Infrastructure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1A0BE9CD" w14:textId="2B592261" w:rsidR="003C44AC" w:rsidRDefault="003D35D3">
            <w:pPr>
              <w:jc w:val="both"/>
            </w:pPr>
            <w:r>
              <w:t>A infraestrutura necessita suportar as mudanças necessárias, tanto na parte lógica (rede e ferramentas) como na parte física (máquinas e equipamentos)</w:t>
            </w:r>
            <w:ins w:id="181" w:author="Sergio Akio Tanaka" w:date="2017-04-11T16:10:00Z">
              <w:r w:rsidR="00747CF9">
                <w:t>, além das mudanças nos processos organizacionais onde envolvem pessoas, processos, produtos e sistemas.</w:t>
              </w:r>
            </w:ins>
            <w:del w:id="182" w:author="Sergio Akio Tanaka" w:date="2017-04-11T16:10:00Z">
              <w:r w:rsidDel="00747CF9">
                <w:delText>.</w:delText>
              </w:r>
            </w:del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56151299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79FAA61F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583C5C43" w14:textId="77777777" w:rsidR="003C44AC" w:rsidRDefault="003D35D3">
            <w:pPr>
              <w:jc w:val="both"/>
            </w:pPr>
            <w:r>
              <w:t>Training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1EAC4CD0" w14:textId="77777777" w:rsidR="003C44AC" w:rsidRDefault="003D35D3">
            <w:pPr>
              <w:jc w:val="both"/>
            </w:pPr>
            <w:r>
              <w:t>Os gerentes e gestores dos setores precisam estar capacitados para gerenciar   as mudanças necessárias, sem que isso prejudique o andamento da organização.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530B77AA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1E2A727A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1FC3ECA6" w14:textId="77777777" w:rsidR="003C44AC" w:rsidRDefault="003D35D3">
            <w:pPr>
              <w:jc w:val="both"/>
            </w:pPr>
            <w:r>
              <w:t>Framework (Model)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3A5A59AC" w14:textId="77777777" w:rsidR="003C44AC" w:rsidRDefault="003D35D3">
            <w:pPr>
              <w:jc w:val="both"/>
            </w:pPr>
            <w:r>
              <w:t>Se a mudança for muito significativa, é válido verificar a necessidade ou não de troca do framework usado, visando sempre o mais produtivo.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72EEC42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0912672B" w14:textId="77777777">
        <w:trPr>
          <w:trHeight w:val="884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5D766545" w14:textId="77777777" w:rsidR="003C44AC" w:rsidRDefault="003D35D3">
            <w:pPr>
              <w:jc w:val="both"/>
            </w:pPr>
            <w:r>
              <w:t>Business Process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2217F5B0" w14:textId="45E6314C" w:rsidR="003C44AC" w:rsidRDefault="003D35D3">
            <w:pPr>
              <w:jc w:val="both"/>
            </w:pPr>
            <w:r>
              <w:t>Embora mudanças sejam necessárias, é preciso controlá-las para que seja possível manter algum nível de padronização</w:t>
            </w:r>
            <w:ins w:id="183" w:author="Sergio Akio Tanaka" w:date="2017-04-11T16:11:00Z">
              <w:r w:rsidR="00F23437">
                <w:t xml:space="preserve"> nos processos de negócios.</w:t>
              </w:r>
            </w:ins>
            <w:del w:id="184" w:author="Sergio Akio Tanaka" w:date="2017-04-11T16:11:00Z">
              <w:r w:rsidDel="00F23437">
                <w:delText>.</w:delText>
              </w:r>
            </w:del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0C3930D1" w14:textId="77777777" w:rsidR="003C44AC" w:rsidRDefault="003D35D3">
            <w:pPr>
              <w:jc w:val="both"/>
            </w:pPr>
            <w:r>
              <w:t>1</w:t>
            </w:r>
          </w:p>
        </w:tc>
      </w:tr>
      <w:tr w:rsidR="003C44AC" w14:paraId="12A2C0AE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220C9AAA" w14:textId="77777777" w:rsidR="003C44AC" w:rsidRDefault="003D35D3">
            <w:pPr>
              <w:jc w:val="both"/>
            </w:pPr>
            <w:r>
              <w:t>Deliverables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58962E85" w14:textId="153BE693" w:rsidR="003C44AC" w:rsidRDefault="003D35D3" w:rsidP="00BD2052">
            <w:pPr>
              <w:jc w:val="both"/>
            </w:pPr>
            <w:del w:id="185" w:author="Sergio Akio Tanaka" w:date="2017-04-11T21:13:00Z">
              <w:r w:rsidDel="00BD2052">
                <w:delText>O resultado do</w:delText>
              </w:r>
            </w:del>
            <w:ins w:id="186" w:author="Sergio Akio Tanaka" w:date="2017-04-11T21:13:00Z">
              <w:r w:rsidR="00BD2052">
                <w:t>Quando o</w:t>
              </w:r>
            </w:ins>
            <w:r>
              <w:t xml:space="preserve"> gerenciamento de mudanças</w:t>
            </w:r>
            <w:ins w:id="187" w:author="Sergio Akio Tanaka" w:date="2017-04-11T21:13:00Z">
              <w:r w:rsidR="00BD2052">
                <w:t xml:space="preserve"> é implantado corretamente tem-se um</w:t>
              </w:r>
            </w:ins>
            <w:r>
              <w:t xml:space="preserve"> </w:t>
            </w:r>
            <w:del w:id="188" w:author="Sergio Akio Tanaka" w:date="2017-04-11T21:13:00Z">
              <w:r w:rsidDel="00BD2052">
                <w:delText xml:space="preserve">é o </w:delText>
              </w:r>
            </w:del>
            <w:r>
              <w:t xml:space="preserve">baixo impacto </w:t>
            </w:r>
            <w:ins w:id="189" w:author="Sergio Akio Tanaka" w:date="2017-04-11T21:13:00Z">
              <w:r w:rsidR="00BD2052">
                <w:t>na estrutura da organiza</w:t>
              </w:r>
            </w:ins>
            <w:ins w:id="190" w:author="Sergio Akio Tanaka" w:date="2017-04-11T21:14:00Z">
              <w:r w:rsidR="00BD2052">
                <w:t>ção. Quando não estruturado pode ocasionar problemas na arquitetura de negócios, pois, não h</w:t>
              </w:r>
            </w:ins>
            <w:ins w:id="191" w:author="Sergio Akio Tanaka" w:date="2017-04-11T21:15:00Z">
              <w:r w:rsidR="00BD2052">
                <w:t>á um rastreamento para identificar os impactos.</w:t>
              </w:r>
            </w:ins>
            <w:del w:id="192" w:author="Sergio Akio Tanaka" w:date="2017-04-11T21:13:00Z">
              <w:r w:rsidDel="00BD2052">
                <w:delText>que a mesma causa na maneira que organização trabalha.</w:delText>
              </w:r>
            </w:del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14837817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6A91F49D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08C6A124" w14:textId="77777777" w:rsidR="003C44AC" w:rsidRDefault="003D35D3">
            <w:pPr>
              <w:jc w:val="both"/>
            </w:pPr>
            <w:r>
              <w:t>Strategic Align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472091F5" w14:textId="77777777" w:rsidR="003C44AC" w:rsidRDefault="003D35D3">
            <w:pPr>
              <w:jc w:val="both"/>
            </w:pPr>
            <w:r>
              <w:t>Uma mudança estudada e gerenciada mantém o alinhamento da organização da maneira como estava anteriormente.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478C4077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5E69DB91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7C620DA3" w14:textId="77777777" w:rsidR="003C44AC" w:rsidRDefault="003D35D3">
            <w:pPr>
              <w:jc w:val="both"/>
            </w:pPr>
            <w:r>
              <w:t>Metrics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58B227EA" w14:textId="6CD455A6" w:rsidR="003C44AC" w:rsidRDefault="003D35D3">
            <w:pPr>
              <w:jc w:val="both"/>
            </w:pPr>
            <w:r>
              <w:t>Assim como os frameworks, as métricas deve</w:t>
            </w:r>
            <w:ins w:id="193" w:author="Sergio Akio Tanaka" w:date="2017-04-11T16:14:00Z">
              <w:r w:rsidR="00BC4504">
                <w:t>m</w:t>
              </w:r>
            </w:ins>
            <w:del w:id="194" w:author="Sergio Akio Tanaka" w:date="2017-04-11T16:14:00Z">
              <w:r w:rsidDel="00BC4504">
                <w:delText>r</w:delText>
              </w:r>
            </w:del>
            <w:r>
              <w:t xml:space="preserve"> ser avaliadas no caso de uma mudança muito significativa.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45B22608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340BFEB1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1E1941A3" w14:textId="77777777" w:rsidR="003C44AC" w:rsidRDefault="003D35D3">
            <w:pPr>
              <w:jc w:val="both"/>
            </w:pPr>
            <w:r>
              <w:t>Perceptions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49F7DCA3" w14:textId="3B65E2F5" w:rsidR="003C44AC" w:rsidRDefault="003D35D3" w:rsidP="00BC4504">
            <w:pPr>
              <w:jc w:val="both"/>
            </w:pPr>
            <w:r>
              <w:t xml:space="preserve">Com a mudança realizada, os colaboradores conseguem ter uma noção de quais aspectos foram modificados e se foi </w:t>
            </w:r>
            <w:del w:id="195" w:author="Sergio Akio Tanaka" w:date="2017-04-11T16:15:00Z">
              <w:r w:rsidDel="00BC4504">
                <w:delText xml:space="preserve">bom </w:delText>
              </w:r>
            </w:del>
            <w:ins w:id="196" w:author="Sergio Akio Tanaka" w:date="2017-04-11T16:15:00Z">
              <w:r w:rsidR="00BC4504">
                <w:t xml:space="preserve">produtivo </w:t>
              </w:r>
            </w:ins>
            <w:r>
              <w:t>ou não para a organização.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44D82B90" w14:textId="77777777" w:rsidR="003C44AC" w:rsidRDefault="003D35D3">
            <w:pPr>
              <w:jc w:val="both"/>
            </w:pPr>
            <w:r>
              <w:t>1</w:t>
            </w:r>
          </w:p>
        </w:tc>
      </w:tr>
      <w:tr w:rsidR="003C44AC" w14:paraId="58935E52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4B369BCD" w14:textId="77777777" w:rsidR="003C44AC" w:rsidRDefault="003D35D3">
            <w:pPr>
              <w:jc w:val="both"/>
            </w:pPr>
            <w:r>
              <w:t>Risk management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0903D69A" w14:textId="77777777" w:rsidR="003C44AC" w:rsidRDefault="003D35D3">
            <w:pPr>
              <w:jc w:val="both"/>
            </w:pPr>
            <w:r>
              <w:t xml:space="preserve">As mudanças são momentos onde os riscos são mais frequentes, sendo necessário um bom </w:t>
            </w:r>
            <w:r>
              <w:lastRenderedPageBreak/>
              <w:t>gerenciamento de risco.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734C7E3A" w14:textId="77777777" w:rsidR="003C44AC" w:rsidRDefault="003D35D3">
            <w:pPr>
              <w:jc w:val="both"/>
            </w:pPr>
            <w:r>
              <w:lastRenderedPageBreak/>
              <w:t>2</w:t>
            </w:r>
          </w:p>
        </w:tc>
      </w:tr>
      <w:tr w:rsidR="003C44AC" w14:paraId="48D65360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28965552" w14:textId="77777777" w:rsidR="003C44AC" w:rsidRDefault="003D35D3">
            <w:pPr>
              <w:jc w:val="both"/>
            </w:pPr>
            <w:r>
              <w:lastRenderedPageBreak/>
              <w:t>Digitalization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2A53E2FD" w14:textId="77777777" w:rsidR="003C44AC" w:rsidRDefault="003D35D3">
            <w:pPr>
              <w:jc w:val="both"/>
            </w:pPr>
            <w:r>
              <w:t>É necessário que todas as mudanças planejadas sejam documentadas e disponibilizadas aos stakeholders.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6F37C03A" w14:textId="77777777" w:rsidR="003C44AC" w:rsidRDefault="003D35D3">
            <w:pPr>
              <w:jc w:val="both"/>
            </w:pPr>
            <w:r>
              <w:t>1</w:t>
            </w:r>
          </w:p>
        </w:tc>
      </w:tr>
      <w:tr w:rsidR="003C44AC" w14:paraId="660A469D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61496FB3" w14:textId="77777777" w:rsidR="003C44AC" w:rsidRDefault="003D35D3">
            <w:pPr>
              <w:jc w:val="both"/>
            </w:pPr>
            <w:r>
              <w:t>Organizational Culture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594F2075" w14:textId="2F29A8C9" w:rsidR="003C44AC" w:rsidRDefault="003D35D3">
            <w:pPr>
              <w:jc w:val="both"/>
            </w:pPr>
            <w:r>
              <w:t>Boas experiências com mudanças eleva o nível de maturidade da organização, tornando-a apta para outras mudanças futuras.</w:t>
            </w:r>
            <w:ins w:id="197" w:author="Sergio Akio Tanaka" w:date="2017-04-11T17:01:00Z">
              <w:r w:rsidR="00BF1016">
                <w:t xml:space="preserve"> Transformações abalam uma empresa, impondo novas maneiras de pensar e se comportar.</w:t>
              </w:r>
            </w:ins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4B9D2110" w14:textId="77777777" w:rsidR="003C44AC" w:rsidRDefault="003D35D3">
            <w:pPr>
              <w:jc w:val="both"/>
            </w:pPr>
            <w:r>
              <w:t>2</w:t>
            </w:r>
          </w:p>
        </w:tc>
      </w:tr>
    </w:tbl>
    <w:p w14:paraId="3343F324" w14:textId="77777777" w:rsidR="003C44AC" w:rsidRDefault="003C44AC">
      <w:pPr>
        <w:jc w:val="both"/>
      </w:pPr>
    </w:p>
    <w:p w14:paraId="50D37A74" w14:textId="77777777" w:rsidR="003C44AC" w:rsidRDefault="003C44AC">
      <w:pPr>
        <w:jc w:val="both"/>
      </w:pPr>
    </w:p>
    <w:p w14:paraId="5C0D8DD4" w14:textId="77777777" w:rsidR="003C44AC" w:rsidRDefault="003D35D3">
      <w:pPr>
        <w:pStyle w:val="PargrafodaLista1"/>
        <w:numPr>
          <w:ilvl w:val="0"/>
          <w:numId w:val="1"/>
        </w:numPr>
        <w:jc w:val="both"/>
      </w:pPr>
      <w:r>
        <w:t xml:space="preserve"> Os processos definidos pela Arquitetura Empresarial estão inerentes ao negócio e aos modelos operacionais da TI?</w:t>
      </w:r>
    </w:p>
    <w:p w14:paraId="0F06E81E" w14:textId="77777777" w:rsidR="003C44AC" w:rsidRDefault="003C44AC">
      <w:pPr>
        <w:pStyle w:val="PargrafodaLista1"/>
        <w:jc w:val="both"/>
      </w:pPr>
    </w:p>
    <w:p w14:paraId="1703822B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Concordo totalmente</w:t>
      </w:r>
    </w:p>
    <w:p w14:paraId="7CA57918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Concordo</w:t>
      </w:r>
    </w:p>
    <w:p w14:paraId="732386E0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Indiferente</w:t>
      </w:r>
    </w:p>
    <w:p w14:paraId="34FA34A4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Discordo</w:t>
      </w:r>
    </w:p>
    <w:p w14:paraId="7DC23564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proofErr w:type="gramStart"/>
      <w:r>
        <w:t>Discordo Totalmente</w:t>
      </w:r>
      <w:proofErr w:type="gramEnd"/>
    </w:p>
    <w:p w14:paraId="1E8737EA" w14:textId="77777777" w:rsidR="003C44AC" w:rsidRDefault="003C44AC">
      <w:pPr>
        <w:jc w:val="both"/>
      </w:pPr>
    </w:p>
    <w:p w14:paraId="4478C5C7" w14:textId="77777777" w:rsidR="003C44AC" w:rsidRDefault="003D35D3">
      <w:pPr>
        <w:jc w:val="both"/>
      </w:pPr>
      <w:r>
        <w:t>Tabela – questão 17</w:t>
      </w:r>
    </w:p>
    <w:tbl>
      <w:tblPr>
        <w:tblStyle w:val="Tabelacomgrade"/>
        <w:tblW w:w="851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72"/>
        <w:gridCol w:w="5385"/>
        <w:gridCol w:w="759"/>
      </w:tblGrid>
      <w:tr w:rsidR="003C44AC" w14:paraId="163A31EE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68483EDA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EIXO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36A0300D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Justificativa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A602A0E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3C44AC" w14:paraId="7423386C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519A3EF1" w14:textId="77777777" w:rsidR="003C44AC" w:rsidRDefault="003D35D3">
            <w:pPr>
              <w:jc w:val="both"/>
            </w:pPr>
            <w:r>
              <w:t>Infrastructure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256D8855" w14:textId="7108B00D" w:rsidR="003C44AC" w:rsidRDefault="003D35D3">
            <w:pPr>
              <w:jc w:val="both"/>
            </w:pPr>
            <w:r>
              <w:t>A infraestrutura disponível deve ser apropriada, para suportar todas as etapas dos processos</w:t>
            </w:r>
            <w:ins w:id="198" w:author="Sergio Akio Tanaka" w:date="2017-04-11T16:16:00Z">
              <w:r w:rsidR="00131652">
                <w:t xml:space="preserve"> definidos na AE.</w:t>
              </w:r>
            </w:ins>
            <w:del w:id="199" w:author="Sergio Akio Tanaka" w:date="2017-04-11T16:16:00Z">
              <w:r w:rsidDel="00131652">
                <w:delText>.</w:delText>
              </w:r>
            </w:del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7613E41E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41C1D7A8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06388C3C" w14:textId="77777777" w:rsidR="003C44AC" w:rsidRDefault="003D35D3">
            <w:pPr>
              <w:jc w:val="both"/>
            </w:pPr>
            <w:r>
              <w:t>Training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42689D28" w14:textId="77777777" w:rsidR="003C44AC" w:rsidRDefault="003D35D3">
            <w:pPr>
              <w:jc w:val="both"/>
            </w:pPr>
            <w:r>
              <w:t>Tanto a equipe de TI como os demais setores da organização deverão ter o treinamento adequado para que haja um alinhamento TI/Organização.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4261ECAF" w14:textId="77777777" w:rsidR="003C44AC" w:rsidRDefault="003D35D3">
            <w:pPr>
              <w:jc w:val="both"/>
            </w:pPr>
            <w:r>
              <w:t>1</w:t>
            </w:r>
          </w:p>
        </w:tc>
      </w:tr>
      <w:tr w:rsidR="003C44AC" w14:paraId="355ED4D4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447B18F4" w14:textId="77777777" w:rsidR="003C44AC" w:rsidRDefault="003D35D3">
            <w:pPr>
              <w:jc w:val="both"/>
            </w:pPr>
            <w:r>
              <w:t>Framework (Model)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41792913" w14:textId="77777777" w:rsidR="003C44AC" w:rsidRDefault="003D35D3">
            <w:pPr>
              <w:jc w:val="both"/>
            </w:pPr>
            <w:r>
              <w:t xml:space="preserve">O </w:t>
            </w:r>
            <w:r>
              <w:rPr>
                <w:i/>
                <w:iCs/>
              </w:rPr>
              <w:t xml:space="preserve">framework </w:t>
            </w:r>
            <w:r>
              <w:t>escolhido e utilizado pela organização pode prover o alinhamento desejado, desde que seja seguido corretamente.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60298EF9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39B463DA" w14:textId="77777777">
        <w:trPr>
          <w:trHeight w:val="884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121791D9" w14:textId="77777777" w:rsidR="003C44AC" w:rsidRDefault="003D35D3">
            <w:pPr>
              <w:jc w:val="both"/>
            </w:pPr>
            <w:r>
              <w:t>Business Process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2D42FA97" w14:textId="77777777" w:rsidR="003C44AC" w:rsidRDefault="003D35D3">
            <w:pPr>
              <w:jc w:val="both"/>
            </w:pPr>
            <w:r>
              <w:t>Os processos de negócio precisam estar definidos de uma forma concreta e consciente. É importante também o conhecimento desses processos por parte dos setores da organização, inclusive a TI.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7D9434A4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16081908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586767CD" w14:textId="77777777" w:rsidR="003C44AC" w:rsidRDefault="003D35D3">
            <w:pPr>
              <w:jc w:val="both"/>
            </w:pPr>
            <w:r>
              <w:lastRenderedPageBreak/>
              <w:t>Deliverables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120619DD" w14:textId="777E0BE9" w:rsidR="003C44AC" w:rsidRDefault="003D35D3" w:rsidP="00131652">
            <w:pPr>
              <w:jc w:val="both"/>
            </w:pPr>
            <w:del w:id="200" w:author="Sergio Akio Tanaka" w:date="2017-04-11T16:17:00Z">
              <w:r w:rsidDel="00131652">
                <w:delText>O resultado são processos compatíveis com o mercado e comum em organizações de alto nível. Problemas relacionados a tecnologia mais facilmente solucionados pela TI.</w:delText>
              </w:r>
            </w:del>
            <w:ins w:id="201" w:author="Sergio Akio Tanaka" w:date="2017-04-11T16:18:00Z">
              <w:r w:rsidR="00131652">
                <w:t>Os processos estando inerentes ao negócio e a TI teremos entregáveis com qualidade e confiáveis.</w:t>
              </w:r>
            </w:ins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0F1AE677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54ABBFFB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4FB50B6A" w14:textId="77777777" w:rsidR="003C44AC" w:rsidRDefault="003D35D3">
            <w:pPr>
              <w:jc w:val="both"/>
            </w:pPr>
            <w:r>
              <w:t>Strategic Align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6F83D498" w14:textId="1C29B1B3" w:rsidR="003C44AC" w:rsidRDefault="003D35D3" w:rsidP="00131652">
            <w:pPr>
              <w:jc w:val="both"/>
            </w:pPr>
            <w:del w:id="202" w:author="Sergio Akio Tanaka" w:date="2017-04-11T16:19:00Z">
              <w:r w:rsidDel="00131652">
                <w:delText>O alinhamento estratégico em si é essa inerência necessária entre os processos e as regras de negócio.</w:delText>
              </w:r>
            </w:del>
            <w:ins w:id="203" w:author="Sergio Akio Tanaka" w:date="2017-04-11T16:19:00Z">
              <w:r w:rsidR="00131652">
                <w:t xml:space="preserve">Ao definir o alinhamento estratégico é </w:t>
              </w:r>
            </w:ins>
            <w:ins w:id="204" w:author="Sergio Akio Tanaka" w:date="2017-04-11T16:20:00Z">
              <w:r w:rsidR="00131652">
                <w:t>fornecido</w:t>
              </w:r>
            </w:ins>
            <w:ins w:id="205" w:author="Sergio Akio Tanaka" w:date="2017-04-11T16:19:00Z">
              <w:r w:rsidR="00131652">
                <w:t xml:space="preserve"> as diretrizes dos processos de negócios definidos pela AE</w:t>
              </w:r>
            </w:ins>
            <w:ins w:id="206" w:author="Sergio Akio Tanaka" w:date="2017-04-11T16:21:00Z">
              <w:r w:rsidR="00131652">
                <w:t xml:space="preserve"> alinhado com os modelos operacionais da TI</w:t>
              </w:r>
            </w:ins>
            <w:ins w:id="207" w:author="Sergio Akio Tanaka" w:date="2017-04-11T16:22:00Z">
              <w:r w:rsidR="007533E2">
                <w:t>. O modelo operacional é o nível necess</w:t>
              </w:r>
            </w:ins>
            <w:ins w:id="208" w:author="Sergio Akio Tanaka" w:date="2017-04-11T16:23:00Z">
              <w:r w:rsidR="007533E2">
                <w:t>ário de integração</w:t>
              </w:r>
              <w:r w:rsidR="00226E51">
                <w:t xml:space="preserve"> e padronização dos processos de negócios para oferecer bens e serviços aos clientes.</w:t>
              </w:r>
              <w:r w:rsidR="006A61D6">
                <w:t xml:space="preserve"> O modelo </w:t>
              </w:r>
            </w:ins>
            <w:ins w:id="209" w:author="Sergio Akio Tanaka" w:date="2017-04-11T16:24:00Z">
              <w:r w:rsidR="006A61D6">
                <w:t>operacional exige o comprometimento com o modo como a empresa funcionará.</w:t>
              </w:r>
            </w:ins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2F7FCB6C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66176F5B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5BF0E08A" w14:textId="77777777" w:rsidR="003C44AC" w:rsidRDefault="003D35D3">
            <w:pPr>
              <w:jc w:val="both"/>
            </w:pPr>
            <w:r>
              <w:t>Metrics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42E2FE9A" w14:textId="5DC0157A" w:rsidR="003C44AC" w:rsidRDefault="003D35D3" w:rsidP="001F7A25">
            <w:pPr>
              <w:jc w:val="both"/>
            </w:pPr>
            <w:r>
              <w:t xml:space="preserve">Caso os processos definidos pela AE </w:t>
            </w:r>
            <w:del w:id="210" w:author="Sergio Akio Tanaka" w:date="2017-04-11T16:25:00Z">
              <w:r w:rsidDel="001F7A25">
                <w:delText>sejam compatíveis com o mercado, as métricas tendem a ser mais precisas.</w:delText>
              </w:r>
            </w:del>
            <w:ins w:id="211" w:author="Sergio Akio Tanaka" w:date="2017-04-11T16:25:00Z">
              <w:r w:rsidR="001F7A25">
                <w:t xml:space="preserve">inerentes aos negócios e ao </w:t>
              </w:r>
            </w:ins>
            <w:ins w:id="212" w:author="Sergio Akio Tanaka" w:date="2017-04-11T16:26:00Z">
              <w:r w:rsidR="003F223D">
                <w:t>modelo operacional as métricas tendem a serem mais exatas, pois, é exigido uma padronização.</w:t>
              </w:r>
            </w:ins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194E2613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334DAE36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2C17E8B3" w14:textId="77777777" w:rsidR="003C44AC" w:rsidRDefault="003D35D3">
            <w:pPr>
              <w:jc w:val="both"/>
            </w:pPr>
            <w:r>
              <w:t>Perceptions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2C46F16C" w14:textId="36CFFCC6" w:rsidR="003C44AC" w:rsidRDefault="00E761DC" w:rsidP="00E761DC">
            <w:pPr>
              <w:jc w:val="both"/>
            </w:pPr>
            <w:ins w:id="213" w:author="Sergio Akio Tanaka" w:date="2017-04-11T16:27:00Z">
              <w:r>
                <w:t>Diferentes empresas t</w:t>
              </w:r>
            </w:ins>
            <w:ins w:id="214" w:author="Sergio Akio Tanaka" w:date="2017-04-11T16:28:00Z">
              <w:r>
                <w:t>êm diferentes níveis de integração de processos entre suas unidades comerciais (ou seja, a extensão sem que as unidades comerciais compartilham dados). A i</w:t>
              </w:r>
            </w:ins>
            <w:ins w:id="215" w:author="Sergio Akio Tanaka" w:date="2017-04-11T16:29:00Z">
              <w:r>
                <w:t>ntegração permite o processamento generalizado e uma face única para o consumidor, mas ela exige uma compreensão comum</w:t>
              </w:r>
            </w:ins>
            <w:ins w:id="216" w:author="Sergio Akio Tanaka" w:date="2017-04-11T16:32:00Z">
              <w:r w:rsidR="00BD1645">
                <w:t xml:space="preserve"> dos dados por parte de várias unidades comerciais. Com isso, as empresas precisam tomar decisões aberta quanto a importância da integração de processos. A administração também precisa decidir qual o n</w:t>
              </w:r>
            </w:ins>
            <w:ins w:id="217" w:author="Sergio Akio Tanaka" w:date="2017-04-11T16:33:00Z">
              <w:r w:rsidR="00BD1645">
                <w:t>ível apropriado de padronização dos processos de negócios (ou seja, a extensão em que as unidades comerciais desempenhar</w:t>
              </w:r>
            </w:ins>
            <w:ins w:id="218" w:author="Sergio Akio Tanaka" w:date="2017-04-11T16:34:00Z">
              <w:r w:rsidR="00BD1645">
                <w:t>ão os mesmos processos, da mesma maneira). A padronização de processos gera eficiências entre as unidades comerciais, mas limita as oportunidades de customizar servi</w:t>
              </w:r>
            </w:ins>
            <w:ins w:id="219" w:author="Sergio Akio Tanaka" w:date="2017-04-11T16:35:00Z">
              <w:r w:rsidR="00BD1645">
                <w:t>ços.</w:t>
              </w:r>
            </w:ins>
            <w:del w:id="220" w:author="Sergio Akio Tanaka" w:date="2017-04-11T16:27:00Z">
              <w:r w:rsidR="003D35D3" w:rsidDel="00E761DC">
                <w:delText>A inerência garante uma certo alinhamento, não só entre os setores, mas também dos processos.</w:delText>
              </w:r>
            </w:del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8A88045" w14:textId="77777777" w:rsidR="003C44AC" w:rsidRDefault="003D35D3">
            <w:pPr>
              <w:jc w:val="both"/>
            </w:pPr>
            <w:r>
              <w:t>1</w:t>
            </w:r>
          </w:p>
        </w:tc>
      </w:tr>
      <w:tr w:rsidR="003C44AC" w14:paraId="2750CAD2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46210A9C" w14:textId="77777777" w:rsidR="003C44AC" w:rsidRDefault="003D35D3">
            <w:pPr>
              <w:jc w:val="both"/>
            </w:pPr>
            <w:r>
              <w:t>Risk management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7CA0D6F6" w14:textId="0F0730B3" w:rsidR="003C44AC" w:rsidRDefault="003D35D3">
            <w:pPr>
              <w:jc w:val="both"/>
            </w:pPr>
            <w:del w:id="221" w:author="Sergio Akio Tanaka" w:date="2017-04-11T16:37:00Z">
              <w:r w:rsidDel="00B167B0">
                <w:delText>Em caso de imprevistos que venham a prejudicar o andamento de processos, uma TI organizada, eficiente e consciente poderá dar o suporte adequado.</w:delText>
              </w:r>
            </w:del>
            <w:ins w:id="222" w:author="Sergio Akio Tanaka" w:date="2017-04-11T16:37:00Z">
              <w:r w:rsidR="00B167B0">
                <w:t>O maior desafio da integra</w:t>
              </w:r>
            </w:ins>
            <w:ins w:id="223" w:author="Sergio Akio Tanaka" w:date="2017-04-11T16:38:00Z">
              <w:r w:rsidR="00B167B0">
                <w:t>ção dos processos envolve usualmente dados</w:t>
              </w:r>
              <w:r w:rsidR="00F67190">
                <w:t>. A integração de ponta a ponta exige que as empresas desenvolvam defini</w:t>
              </w:r>
            </w:ins>
            <w:ins w:id="224" w:author="Sergio Akio Tanaka" w:date="2017-04-11T16:39:00Z">
              <w:r w:rsidR="00F67190">
                <w:t xml:space="preserve">ções e formatos padronizados para dados que serão compartilhados através de unidades comerciais. Para que as unidades comerciais compartilhem informações sobre os clientes, elas devem concordar quanto ao formato. </w:t>
              </w:r>
            </w:ins>
            <w:ins w:id="225" w:author="Sergio Akio Tanaka" w:date="2017-04-11T16:40:00Z">
              <w:r w:rsidR="00F67190">
                <w:lastRenderedPageBreak/>
                <w:t xml:space="preserve">Similarmente, devem compartilhar uma definição comum de termos como venda, que se pode dizer que ocorre quando um contrato é assinado, quando o dinheiro é pago ou quando o produto </w:t>
              </w:r>
            </w:ins>
            <w:ins w:id="226" w:author="Sergio Akio Tanaka" w:date="2017-04-11T16:41:00Z">
              <w:r w:rsidR="00F67190">
                <w:t>é entregue. Essas podem ser decisões difíceis e demoradas. Portanto, o gerenciamento de riscos deveria acompanhar esta dimens</w:t>
              </w:r>
            </w:ins>
            <w:ins w:id="227" w:author="Sergio Akio Tanaka" w:date="2017-04-11T16:42:00Z">
              <w:r w:rsidR="00F67190">
                <w:t>ão.</w:t>
              </w:r>
            </w:ins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4163A8D5" w14:textId="77777777" w:rsidR="003C44AC" w:rsidRDefault="003D35D3">
            <w:pPr>
              <w:jc w:val="both"/>
            </w:pPr>
            <w:r>
              <w:lastRenderedPageBreak/>
              <w:t>3</w:t>
            </w:r>
          </w:p>
        </w:tc>
      </w:tr>
      <w:tr w:rsidR="003C44AC" w14:paraId="6AC2759B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6181B327" w14:textId="77777777" w:rsidR="003C44AC" w:rsidRDefault="003D35D3">
            <w:pPr>
              <w:jc w:val="both"/>
            </w:pPr>
            <w:r>
              <w:lastRenderedPageBreak/>
              <w:t>Digitalization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47C2C957" w14:textId="7DC56991" w:rsidR="003C44AC" w:rsidRDefault="003D35D3">
            <w:pPr>
              <w:jc w:val="both"/>
            </w:pPr>
            <w:del w:id="228" w:author="Sergio Akio Tanaka" w:date="2017-04-11T16:44:00Z">
              <w:r w:rsidDel="00FC7750">
                <w:delText>A digitalização e automatização de processos é essencial para alcançar compatibilidade com o mercado e cumprir metas e métricas.</w:delText>
              </w:r>
            </w:del>
            <w:ins w:id="229" w:author="Sergio Akio Tanaka" w:date="2017-04-11T16:44:00Z">
              <w:r w:rsidR="00FC7750">
                <w:t xml:space="preserve">A AE direciona a digitalização do alicerce de execução. </w:t>
              </w:r>
            </w:ins>
            <w:ins w:id="230" w:author="Sergio Akio Tanaka" w:date="2017-04-11T16:45:00Z">
              <w:r w:rsidR="006C74A1">
                <w:t>O alicerce de execução consiste na infraestrutura</w:t>
              </w:r>
            </w:ins>
            <w:ins w:id="231" w:author="Sergio Akio Tanaka" w:date="2017-04-11T16:46:00Z">
              <w:r w:rsidR="006C74A1">
                <w:t xml:space="preserve"> de TI e em processos de negócios digitalizados que automatizam as capacidades centrais de uma empresa.</w:t>
              </w:r>
            </w:ins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16B2F735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69DE5B1C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4126B4D8" w14:textId="77777777" w:rsidR="003C44AC" w:rsidRDefault="003D35D3">
            <w:pPr>
              <w:jc w:val="both"/>
            </w:pPr>
            <w:r>
              <w:t>Organizational Culture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04F48DC7" w14:textId="5CAFFB1D" w:rsidR="003C44AC" w:rsidRDefault="003D35D3">
            <w:pPr>
              <w:jc w:val="both"/>
            </w:pPr>
            <w:del w:id="232" w:author="Sergio Akio Tanaka" w:date="2017-04-11T16:50:00Z">
              <w:r w:rsidDel="007710EF">
                <w:delText>O alinhamento TI/Organização é um grande diferencial entre empresas e instituições.</w:delText>
              </w:r>
            </w:del>
            <w:ins w:id="233" w:author="Sergio Akio Tanaka" w:date="2017-04-11T16:50:00Z">
              <w:r w:rsidR="007710EF">
                <w:t>Empresas que não aprenderam a implementar e administrar processos padronizados e integrados ter</w:t>
              </w:r>
            </w:ins>
            <w:ins w:id="234" w:author="Sergio Akio Tanaka" w:date="2017-04-11T16:51:00Z">
              <w:r w:rsidR="007710EF">
                <w:t>ão problemas com as realidades do mercado.</w:t>
              </w:r>
            </w:ins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4EFAD76" w14:textId="77777777" w:rsidR="003C44AC" w:rsidRDefault="003D35D3">
            <w:pPr>
              <w:jc w:val="both"/>
            </w:pPr>
            <w:r>
              <w:t>2</w:t>
            </w:r>
          </w:p>
        </w:tc>
      </w:tr>
    </w:tbl>
    <w:p w14:paraId="125A39CF" w14:textId="77777777" w:rsidR="003C44AC" w:rsidRDefault="003C44AC">
      <w:pPr>
        <w:pStyle w:val="PargrafodaLista1"/>
        <w:jc w:val="both"/>
      </w:pPr>
    </w:p>
    <w:p w14:paraId="2A687E9C" w14:textId="77777777" w:rsidR="003C44AC" w:rsidRDefault="003C44AC">
      <w:pPr>
        <w:pStyle w:val="PargrafodaLista1"/>
        <w:jc w:val="both"/>
      </w:pPr>
    </w:p>
    <w:p w14:paraId="05CDFA4C" w14:textId="77777777" w:rsidR="003C44AC" w:rsidRDefault="003D35D3">
      <w:pPr>
        <w:pStyle w:val="PargrafodaLista1"/>
        <w:numPr>
          <w:ilvl w:val="0"/>
          <w:numId w:val="1"/>
        </w:numPr>
        <w:jc w:val="both"/>
      </w:pPr>
      <w:r>
        <w:t xml:space="preserve"> As entregas (artefatos) definidos na Arquitetura Empresarial </w:t>
      </w:r>
      <w:proofErr w:type="gramStart"/>
      <w:r>
        <w:t>são Iterativas</w:t>
      </w:r>
      <w:proofErr w:type="gramEnd"/>
      <w:r>
        <w:t>, ou seja, a cada finalização é entregue e executado?</w:t>
      </w:r>
    </w:p>
    <w:p w14:paraId="4A07DDFF" w14:textId="77777777" w:rsidR="003C44AC" w:rsidRDefault="003C44AC">
      <w:pPr>
        <w:jc w:val="both"/>
      </w:pPr>
    </w:p>
    <w:p w14:paraId="2ADC55CE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Concordo totalmente</w:t>
      </w:r>
    </w:p>
    <w:p w14:paraId="61D49554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Concordo</w:t>
      </w:r>
    </w:p>
    <w:p w14:paraId="33719B06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Indiferente</w:t>
      </w:r>
    </w:p>
    <w:p w14:paraId="2854F10D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Discordo</w:t>
      </w:r>
    </w:p>
    <w:p w14:paraId="5DB03838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proofErr w:type="gramStart"/>
      <w:r>
        <w:t>Discordo Totalmente</w:t>
      </w:r>
      <w:proofErr w:type="gramEnd"/>
    </w:p>
    <w:p w14:paraId="4C699489" w14:textId="77777777" w:rsidR="003C44AC" w:rsidRDefault="003C44AC">
      <w:pPr>
        <w:jc w:val="both"/>
      </w:pPr>
    </w:p>
    <w:p w14:paraId="09741D98" w14:textId="77777777" w:rsidR="003C44AC" w:rsidRDefault="003D35D3">
      <w:pPr>
        <w:jc w:val="both"/>
      </w:pPr>
      <w:r>
        <w:t>Tabela – questão 18</w:t>
      </w:r>
    </w:p>
    <w:tbl>
      <w:tblPr>
        <w:tblStyle w:val="Tabelacomgrade"/>
        <w:tblW w:w="851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72"/>
        <w:gridCol w:w="5385"/>
        <w:gridCol w:w="759"/>
      </w:tblGrid>
      <w:tr w:rsidR="003C44AC" w14:paraId="6F8EC292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46A0112E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EIXO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05BFFE10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Justificativa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18251F4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3C44AC" w14:paraId="1680690F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52CB5F70" w14:textId="77777777" w:rsidR="003C44AC" w:rsidRDefault="003D35D3">
            <w:pPr>
              <w:jc w:val="both"/>
            </w:pPr>
            <w:r>
              <w:t>Infrastructure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5F192407" w14:textId="77777777" w:rsidR="003C44AC" w:rsidRDefault="003D35D3">
            <w:pPr>
              <w:jc w:val="both"/>
            </w:pPr>
            <w:r>
              <w:t>A infraestrutura tem um importante papel na execução dos artefatos.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6288004D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59495F7D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574B2B2E" w14:textId="77777777" w:rsidR="003C44AC" w:rsidRDefault="003D35D3">
            <w:pPr>
              <w:jc w:val="both"/>
            </w:pPr>
            <w:r>
              <w:t>Training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79C46F88" w14:textId="77777777" w:rsidR="003C44AC" w:rsidRDefault="003D35D3">
            <w:pPr>
              <w:jc w:val="both"/>
            </w:pPr>
            <w:r>
              <w:t>É necessário treinamento aos envolvidos para que os processos se tornem cíclicos, com planejamento, testes, execução e análise dos resultados.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7FF79CDA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064B9EC5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6EE127D5" w14:textId="77777777" w:rsidR="003C44AC" w:rsidRDefault="003D35D3">
            <w:pPr>
              <w:jc w:val="both"/>
            </w:pPr>
            <w:r>
              <w:t>Framework (Model)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4EC20606" w14:textId="77777777" w:rsidR="003C44AC" w:rsidRDefault="003D35D3">
            <w:pPr>
              <w:jc w:val="both"/>
            </w:pPr>
            <w:r>
              <w:t xml:space="preserve">O modelo cíclico ou iterativo pode ser definido por um </w:t>
            </w:r>
            <w:r>
              <w:rPr>
                <w:i/>
                <w:iCs/>
              </w:rPr>
              <w:t>framework</w:t>
            </w:r>
            <w:r>
              <w:t xml:space="preserve">, cabendo a organização escolher </w:t>
            </w:r>
            <w:r>
              <w:lastRenderedPageBreak/>
              <w:t>um que atenda a esse requisito.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046DE089" w14:textId="77777777" w:rsidR="003C44AC" w:rsidRDefault="003D35D3">
            <w:pPr>
              <w:jc w:val="both"/>
            </w:pPr>
            <w:r>
              <w:lastRenderedPageBreak/>
              <w:t>3</w:t>
            </w:r>
          </w:p>
        </w:tc>
      </w:tr>
      <w:tr w:rsidR="003C44AC" w14:paraId="566BF079" w14:textId="77777777">
        <w:trPr>
          <w:trHeight w:val="884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1E16AB7C" w14:textId="77777777" w:rsidR="003C44AC" w:rsidRDefault="003D35D3">
            <w:pPr>
              <w:jc w:val="both"/>
            </w:pPr>
            <w:r>
              <w:lastRenderedPageBreak/>
              <w:t>Business Process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66BD6533" w14:textId="77777777" w:rsidR="003C44AC" w:rsidRDefault="003D35D3">
            <w:pPr>
              <w:jc w:val="both"/>
            </w:pPr>
            <w:r>
              <w:t>Várias iterações ajudam a manter os processos padronizados e deixar explícito falhas ou oportunidades de melhorias.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0AE0355D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4189BF8B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05F53AEF" w14:textId="77777777" w:rsidR="003C44AC" w:rsidRDefault="003D35D3">
            <w:pPr>
              <w:jc w:val="both"/>
            </w:pPr>
            <w:r>
              <w:t>Deliverables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2BE2A8A9" w14:textId="4A074B73" w:rsidR="003C44AC" w:rsidRDefault="003D35D3">
            <w:pPr>
              <w:jc w:val="both"/>
            </w:pPr>
            <w:del w:id="235" w:author="Sergio Akio Tanaka" w:date="2017-04-11T16:52:00Z">
              <w:r w:rsidDel="007710EF">
                <w:delText>O resultado é a possibilidade de testar se a Arquitetura Empresarial está sendo bem utilizada na organização.</w:delText>
              </w:r>
            </w:del>
            <w:ins w:id="236" w:author="Sergio Akio Tanaka" w:date="2017-04-11T16:52:00Z">
              <w:r w:rsidR="007710EF">
                <w:t>Com entregas iterativas é possível prevermos falhas, mitigar riscos e termos feed back antecipados os stakeholders em rela</w:t>
              </w:r>
            </w:ins>
            <w:ins w:id="237" w:author="Sergio Akio Tanaka" w:date="2017-04-11T16:53:00Z">
              <w:r w:rsidR="007710EF">
                <w:t>ção aos requisitos solicitados.</w:t>
              </w:r>
            </w:ins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16D19F6" w14:textId="77777777" w:rsidR="003C44AC" w:rsidRDefault="003D35D3">
            <w:pPr>
              <w:jc w:val="both"/>
            </w:pPr>
            <w:r>
              <w:t>1</w:t>
            </w:r>
          </w:p>
        </w:tc>
      </w:tr>
      <w:tr w:rsidR="003C44AC" w14:paraId="4BEF2B9B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5C8614C8" w14:textId="77777777" w:rsidR="003C44AC" w:rsidRDefault="003D35D3">
            <w:pPr>
              <w:jc w:val="both"/>
            </w:pPr>
            <w:r>
              <w:t>Strategic Align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1ED81BF8" w14:textId="34CAD872" w:rsidR="003C44AC" w:rsidRDefault="003D35D3">
            <w:pPr>
              <w:jc w:val="both"/>
            </w:pPr>
            <w:del w:id="238" w:author="Sergio Akio Tanaka" w:date="2017-04-11T16:53:00Z">
              <w:r w:rsidDel="007710EF">
                <w:delText>O alinhamento entre os setores é importante, pois os passos dessas iterações podem ser feitos por setores diferentes.</w:delText>
              </w:r>
            </w:del>
            <w:ins w:id="239" w:author="Sergio Akio Tanaka" w:date="2017-04-11T16:53:00Z">
              <w:r w:rsidR="007710EF">
                <w:t xml:space="preserve">A definição das entregas Iterativas é realizada no planejamento do </w:t>
              </w:r>
            </w:ins>
            <w:ins w:id="240" w:author="Sergio Akio Tanaka" w:date="2017-04-11T16:54:00Z">
              <w:r w:rsidR="007710EF">
                <w:t>alinhamento</w:t>
              </w:r>
            </w:ins>
            <w:ins w:id="241" w:author="Sergio Akio Tanaka" w:date="2017-04-11T16:53:00Z">
              <w:r w:rsidR="007710EF">
                <w:t xml:space="preserve"> </w:t>
              </w:r>
            </w:ins>
            <w:ins w:id="242" w:author="Sergio Akio Tanaka" w:date="2017-04-11T16:54:00Z">
              <w:r w:rsidR="007710EF">
                <w:t>estratégico.</w:t>
              </w:r>
            </w:ins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63B5AE5E" w14:textId="64DE57AB" w:rsidR="003C44AC" w:rsidRDefault="007710EF">
            <w:pPr>
              <w:jc w:val="both"/>
            </w:pPr>
            <w:ins w:id="243" w:author="Sergio Akio Tanaka" w:date="2017-04-11T16:54:00Z">
              <w:r>
                <w:t>3</w:t>
              </w:r>
            </w:ins>
            <w:del w:id="244" w:author="Sergio Akio Tanaka" w:date="2017-04-11T16:54:00Z">
              <w:r w:rsidR="003D35D3" w:rsidDel="007710EF">
                <w:delText>2</w:delText>
              </w:r>
            </w:del>
          </w:p>
        </w:tc>
      </w:tr>
      <w:tr w:rsidR="003C44AC" w14:paraId="3E1A35EC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3168C2E2" w14:textId="77777777" w:rsidR="003C44AC" w:rsidRDefault="003D35D3">
            <w:pPr>
              <w:jc w:val="both"/>
            </w:pPr>
            <w:r>
              <w:t>Metrics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1B092F52" w14:textId="412A93F0" w:rsidR="003C44AC" w:rsidRDefault="003D35D3">
            <w:pPr>
              <w:jc w:val="both"/>
            </w:pPr>
            <w:del w:id="245" w:author="Sergio Akio Tanaka" w:date="2017-04-11T16:54:00Z">
              <w:r w:rsidDel="007710EF">
                <w:delText>Uma métrica precisa necessita de organização para ser realizada corretamente.</w:delText>
              </w:r>
            </w:del>
            <w:ins w:id="246" w:author="Sergio Akio Tanaka" w:date="2017-04-11T16:54:00Z">
              <w:r w:rsidR="007710EF">
                <w:t>A cada iteração é possível aplicar as respectivas métricas para mensurar o tempo, valores e satisfa</w:t>
              </w:r>
            </w:ins>
            <w:ins w:id="247" w:author="Sergio Akio Tanaka" w:date="2017-04-11T16:55:00Z">
              <w:r w:rsidR="007710EF">
                <w:t>ção dos envolvidos no processo.</w:t>
              </w:r>
            </w:ins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4A6920C0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72AB735F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0E938637" w14:textId="77777777" w:rsidR="003C44AC" w:rsidRDefault="003D35D3">
            <w:pPr>
              <w:jc w:val="both"/>
            </w:pPr>
            <w:r>
              <w:t>Perceptions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4C909989" w14:textId="318BA730" w:rsidR="003C44AC" w:rsidRDefault="003D35D3" w:rsidP="00595D9C">
            <w:pPr>
              <w:jc w:val="both"/>
            </w:pPr>
            <w:r>
              <w:t xml:space="preserve">A </w:t>
            </w:r>
            <w:del w:id="248" w:author="Sergio Akio Tanaka" w:date="2017-04-11T16:55:00Z">
              <w:r w:rsidDel="0035709D">
                <w:delText xml:space="preserve">repetitividade </w:delText>
              </w:r>
            </w:del>
            <w:ins w:id="249" w:author="Sergio Akio Tanaka" w:date="2017-04-11T16:55:00Z">
              <w:r w:rsidR="0035709D">
                <w:t xml:space="preserve">iteração permite </w:t>
              </w:r>
            </w:ins>
            <w:del w:id="250" w:author="Sergio Akio Tanaka" w:date="2017-04-11T16:56:00Z">
              <w:r w:rsidDel="0035709D">
                <w:delText xml:space="preserve">auxilia </w:delText>
              </w:r>
            </w:del>
            <w:ins w:id="251" w:author="Sergio Akio Tanaka" w:date="2017-04-11T16:56:00Z">
              <w:r w:rsidR="0035709D">
                <w:t xml:space="preserve">que os </w:t>
              </w:r>
            </w:ins>
            <w:del w:id="252" w:author="Sergio Akio Tanaka" w:date="2017-04-11T16:56:00Z">
              <w:r w:rsidDel="0035709D">
                <w:delText>gestores e gerentes</w:delText>
              </w:r>
            </w:del>
            <w:ins w:id="253" w:author="Sergio Akio Tanaka" w:date="2017-04-11T16:56:00Z">
              <w:r w:rsidR="0035709D">
                <w:t>envolvidos</w:t>
              </w:r>
            </w:ins>
            <w:r>
              <w:t xml:space="preserve"> </w:t>
            </w:r>
            <w:ins w:id="254" w:author="Sergio Akio Tanaka" w:date="2017-04-11T16:56:00Z">
              <w:r w:rsidR="0035709D">
                <w:t>receba</w:t>
              </w:r>
              <w:r w:rsidR="00595D9C">
                <w:t xml:space="preserve">m os artefatos antecipadamente sendo </w:t>
              </w:r>
              <w:r w:rsidR="0035709D">
                <w:t>poss</w:t>
              </w:r>
            </w:ins>
            <w:ins w:id="255" w:author="Sergio Akio Tanaka" w:date="2017-04-11T16:57:00Z">
              <w:r w:rsidR="0035709D">
                <w:t xml:space="preserve">ível </w:t>
              </w:r>
            </w:ins>
            <w:del w:id="256" w:author="Sergio Akio Tanaka" w:date="2017-04-11T16:57:00Z">
              <w:r w:rsidDel="0035709D">
                <w:delText xml:space="preserve">a </w:delText>
              </w:r>
            </w:del>
            <w:r>
              <w:t xml:space="preserve">enxergar </w:t>
            </w:r>
            <w:del w:id="257" w:author="Sergio Akio Tanaka" w:date="2017-04-11T16:57:00Z">
              <w:r w:rsidDel="00595D9C">
                <w:delText xml:space="preserve">possíveis </w:delText>
              </w:r>
            </w:del>
            <w:r>
              <w:t>problemas nos processos, além de promover a melhora gradual das habilidades dos colaboradores</w:t>
            </w:r>
            <w:ins w:id="258" w:author="Sergio Akio Tanaka" w:date="2017-04-11T16:57:00Z">
              <w:r w:rsidR="00595D9C">
                <w:t xml:space="preserve"> aumentando assim sua percepção em rela</w:t>
              </w:r>
            </w:ins>
            <w:ins w:id="259" w:author="Sergio Akio Tanaka" w:date="2017-04-11T16:58:00Z">
              <w:r w:rsidR="00595D9C">
                <w:t>ção a AE.</w:t>
              </w:r>
            </w:ins>
            <w:del w:id="260" w:author="Sergio Akio Tanaka" w:date="2017-04-11T16:57:00Z">
              <w:r w:rsidDel="00595D9C">
                <w:delText>.</w:delText>
              </w:r>
            </w:del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625F0764" w14:textId="77777777" w:rsidR="003C44AC" w:rsidRDefault="003D35D3">
            <w:pPr>
              <w:jc w:val="both"/>
            </w:pPr>
            <w:r>
              <w:t>4</w:t>
            </w:r>
          </w:p>
        </w:tc>
      </w:tr>
      <w:tr w:rsidR="003C44AC" w14:paraId="2E29C85C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367600DE" w14:textId="77777777" w:rsidR="003C44AC" w:rsidRDefault="003D35D3">
            <w:pPr>
              <w:jc w:val="both"/>
            </w:pPr>
            <w:r>
              <w:t>Risk management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680C1A24" w14:textId="7C64B08A" w:rsidR="003C44AC" w:rsidRDefault="003D35D3">
            <w:pPr>
              <w:jc w:val="both"/>
            </w:pPr>
            <w:del w:id="261" w:author="Sergio Akio Tanaka" w:date="2017-04-11T16:58:00Z">
              <w:r w:rsidDel="007C7E39">
                <w:delText>A visão que a repetitividade promove aos gestores da empresa possibilita identificar possíveis riscos que o projeto possa vir a ter.</w:delText>
              </w:r>
            </w:del>
            <w:ins w:id="262" w:author="Sergio Akio Tanaka" w:date="2017-04-11T16:58:00Z">
              <w:r w:rsidR="007C7E39">
                <w:t>Com o processo Iterativo é possível mitigarmos riscos antecipadamente, pois, para que uma próxima iteração seja executada a primeira dever</w:t>
              </w:r>
            </w:ins>
            <w:ins w:id="263" w:author="Sergio Akio Tanaka" w:date="2017-04-11T16:59:00Z">
              <w:r w:rsidR="007C7E39">
                <w:t>á estar testada e validada.</w:t>
              </w:r>
            </w:ins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353BA96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3E05097F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13F85049" w14:textId="77777777" w:rsidR="003C44AC" w:rsidRDefault="003D35D3">
            <w:pPr>
              <w:jc w:val="both"/>
            </w:pPr>
            <w:r>
              <w:t>Digitalization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382CB259" w14:textId="6FA8422B" w:rsidR="003C44AC" w:rsidRDefault="00CA3558">
            <w:pPr>
              <w:jc w:val="both"/>
            </w:pPr>
            <w:ins w:id="264" w:author="Sergio Akio Tanaka" w:date="2017-04-11T17:01:00Z">
              <w:r>
                <w:t xml:space="preserve">Quando utilizamos a </w:t>
              </w:r>
            </w:ins>
            <w:ins w:id="265" w:author="Sergio Akio Tanaka" w:date="2017-04-11T17:04:00Z">
              <w:r>
                <w:t>iteração é necessário automatizar as tarefas rotineiras, para que estas sejam realizadas de maneira mais confi</w:t>
              </w:r>
            </w:ins>
            <w:ins w:id="266" w:author="Sergio Akio Tanaka" w:date="2017-04-11T17:05:00Z">
              <w:r>
                <w:t>ável e previsível, sem exigir nenhum pensamento.</w:t>
              </w:r>
            </w:ins>
            <w:del w:id="267" w:author="Sergio Akio Tanaka" w:date="2017-04-11T17:01:00Z">
              <w:r w:rsidR="003D35D3" w:rsidDel="00A7690F">
                <w:delText>A repetitividade somente pode ser alcançada através de processos automatizados e digitalizados.</w:delText>
              </w:r>
            </w:del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25C2D228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1E2248C1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624A131E" w14:textId="77777777" w:rsidR="003C44AC" w:rsidRDefault="003D35D3">
            <w:pPr>
              <w:jc w:val="both"/>
            </w:pPr>
            <w:r>
              <w:t>Organizational Culture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4ECC58C3" w14:textId="771B951D" w:rsidR="003C44AC" w:rsidRDefault="003D35D3" w:rsidP="00044AC6">
            <w:pPr>
              <w:jc w:val="both"/>
            </w:pPr>
            <w:del w:id="268" w:author="Sergio Akio Tanaka" w:date="2017-04-11T17:06:00Z">
              <w:r w:rsidDel="00044AC6">
                <w:delText>Os colaboradores tendem a melhorar suas habilidades com relação aos processos definidos.</w:delText>
              </w:r>
            </w:del>
            <w:ins w:id="269" w:author="Sergio Akio Tanaka" w:date="2017-04-11T17:06:00Z">
              <w:r w:rsidR="00044AC6">
                <w:t xml:space="preserve">As iterações influenciam na cultura organizacional pelo fato de termos </w:t>
              </w:r>
            </w:ins>
            <w:ins w:id="270" w:author="Sergio Akio Tanaka" w:date="2017-04-11T17:07:00Z">
              <w:r w:rsidR="00044AC6">
                <w:t>feed back</w:t>
              </w:r>
            </w:ins>
            <w:ins w:id="271" w:author="Sergio Akio Tanaka" w:date="2017-04-11T17:06:00Z">
              <w:r w:rsidR="00044AC6">
                <w:t xml:space="preserve"> antecipados de poss</w:t>
              </w:r>
            </w:ins>
            <w:ins w:id="272" w:author="Sergio Akio Tanaka" w:date="2017-04-11T17:07:00Z">
              <w:r w:rsidR="00044AC6">
                <w:t>íveis problemas que poderiam ocorrer nos projetos.</w:t>
              </w:r>
            </w:ins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10761C24" w14:textId="77777777" w:rsidR="003C44AC" w:rsidRDefault="003D35D3">
            <w:pPr>
              <w:jc w:val="both"/>
            </w:pPr>
            <w:r>
              <w:t>2</w:t>
            </w:r>
          </w:p>
        </w:tc>
      </w:tr>
    </w:tbl>
    <w:p w14:paraId="244DC604" w14:textId="77777777" w:rsidR="003C44AC" w:rsidRDefault="003C44AC">
      <w:pPr>
        <w:jc w:val="both"/>
      </w:pPr>
    </w:p>
    <w:p w14:paraId="56B2603E" w14:textId="77777777" w:rsidR="003C44AC" w:rsidRDefault="003D35D3">
      <w:pPr>
        <w:pStyle w:val="PargrafodaLista1"/>
        <w:numPr>
          <w:ilvl w:val="0"/>
          <w:numId w:val="1"/>
        </w:numPr>
        <w:jc w:val="both"/>
      </w:pPr>
      <w:r>
        <w:t xml:space="preserve"> A arquitetura de TI está se desenvolvendo para suportar a visão de futuro definido no planejamento estratégico da organização?</w:t>
      </w:r>
    </w:p>
    <w:p w14:paraId="14230DBB" w14:textId="77777777" w:rsidR="003C44AC" w:rsidRDefault="003C44AC">
      <w:pPr>
        <w:pStyle w:val="PargrafodaLista1"/>
        <w:jc w:val="both"/>
      </w:pPr>
    </w:p>
    <w:p w14:paraId="1FD2854B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Concordo totalmente</w:t>
      </w:r>
    </w:p>
    <w:p w14:paraId="6A505739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lastRenderedPageBreak/>
        <w:t>Concordo</w:t>
      </w:r>
    </w:p>
    <w:p w14:paraId="272F22C4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Indiferente</w:t>
      </w:r>
    </w:p>
    <w:p w14:paraId="565572BF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Discordo</w:t>
      </w:r>
    </w:p>
    <w:p w14:paraId="271FF669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proofErr w:type="gramStart"/>
      <w:r>
        <w:t>Discordo Totalmente</w:t>
      </w:r>
      <w:proofErr w:type="gramEnd"/>
    </w:p>
    <w:p w14:paraId="103CD8A3" w14:textId="77777777" w:rsidR="003C44AC" w:rsidRDefault="003C44AC">
      <w:pPr>
        <w:jc w:val="both"/>
      </w:pPr>
    </w:p>
    <w:p w14:paraId="094FAB6D" w14:textId="77777777" w:rsidR="003C44AC" w:rsidRDefault="003D35D3">
      <w:pPr>
        <w:jc w:val="both"/>
      </w:pPr>
      <w:r>
        <w:t>Tabela – questão 19</w:t>
      </w:r>
    </w:p>
    <w:tbl>
      <w:tblPr>
        <w:tblStyle w:val="Tabelacomgrade"/>
        <w:tblW w:w="851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72"/>
        <w:gridCol w:w="5385"/>
        <w:gridCol w:w="759"/>
      </w:tblGrid>
      <w:tr w:rsidR="003C44AC" w14:paraId="4071809A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50702FA4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EIXO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7AE08582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Justificativa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126ED1C0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3C44AC" w14:paraId="4E723BEF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5D5F6338" w14:textId="77777777" w:rsidR="003C44AC" w:rsidRDefault="003D35D3">
            <w:pPr>
              <w:jc w:val="both"/>
            </w:pPr>
            <w:r>
              <w:t>Infrastructure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2F6E3BED" w14:textId="77777777" w:rsidR="003C44AC" w:rsidRDefault="003D35D3">
            <w:pPr>
              <w:jc w:val="both"/>
            </w:pPr>
            <w:r>
              <w:t>Com o avanço da tecnologia e da informática, a infraestrutura necessita estar sendo constantemente renovada a fim de acompanhar essas mudanças.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2FDD21C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3382F7BD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0F722FC5" w14:textId="77777777" w:rsidR="003C44AC" w:rsidRDefault="003D35D3">
            <w:pPr>
              <w:jc w:val="both"/>
            </w:pPr>
            <w:r>
              <w:t>Training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2A9F5A48" w14:textId="77777777" w:rsidR="003C44AC" w:rsidRDefault="003D35D3">
            <w:pPr>
              <w:jc w:val="both"/>
            </w:pPr>
            <w:r>
              <w:t>Os profissionais de TI necessitam estar capacitados e treinados para lidar com as novas tecnologias disponibilizadas na organização.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E573B19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624802AA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4266D657" w14:textId="77777777" w:rsidR="003C44AC" w:rsidRDefault="003D35D3">
            <w:pPr>
              <w:jc w:val="both"/>
            </w:pPr>
            <w:r>
              <w:t>Framework (Model)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7E39A8C9" w14:textId="77777777" w:rsidR="003C44AC" w:rsidRDefault="003D35D3">
            <w:pPr>
              <w:jc w:val="both"/>
            </w:pPr>
            <w:r>
              <w:t xml:space="preserve">A organização precisa estar atenta quanto aos </w:t>
            </w:r>
            <w:r>
              <w:rPr>
                <w:i/>
                <w:iCs/>
              </w:rPr>
              <w:t xml:space="preserve">frameworks </w:t>
            </w:r>
            <w:r>
              <w:t>utilizados. É necessário certificar se o mesmo define regras e modelos de Arquitetura de TI.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050D176A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28CEDB76" w14:textId="77777777">
        <w:trPr>
          <w:trHeight w:val="884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7F9B26B2" w14:textId="77777777" w:rsidR="003C44AC" w:rsidRDefault="003D35D3">
            <w:pPr>
              <w:jc w:val="both"/>
            </w:pPr>
            <w:r>
              <w:t>Business Process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7E286CED" w14:textId="77777777" w:rsidR="003C44AC" w:rsidRDefault="003D35D3">
            <w:pPr>
              <w:jc w:val="both"/>
            </w:pPr>
            <w:r>
              <w:t>Assim como as tecnologias, os processos de negócio também sofrem mudanças ao longo do tempo.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6FE7C072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043135AE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22C6160F" w14:textId="77777777" w:rsidR="003C44AC" w:rsidRDefault="003D35D3">
            <w:pPr>
              <w:jc w:val="both"/>
            </w:pPr>
            <w:r>
              <w:t>Deliverables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24490F46" w14:textId="2F14FA1B" w:rsidR="003C44AC" w:rsidRDefault="003D35D3">
            <w:pPr>
              <w:jc w:val="both"/>
            </w:pPr>
            <w:r>
              <w:t>O resultado de um planejamento e desenvolvimento constante da TI é a segurança de ter uma equipe capacitada e com ferramentas adequadas para suportar os demais setores da organização</w:t>
            </w:r>
            <w:ins w:id="273" w:author="Sergio Akio Tanaka" w:date="2017-04-11T17:09:00Z">
              <w:r w:rsidR="00CE1621">
                <w:t xml:space="preserve"> para que sejam entregues os artefatos conforme solicitados.</w:t>
              </w:r>
            </w:ins>
            <w:del w:id="274" w:author="Sergio Akio Tanaka" w:date="2017-04-11T17:09:00Z">
              <w:r w:rsidDel="00CE1621">
                <w:delText>.</w:delText>
              </w:r>
            </w:del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21DBB165" w14:textId="77777777" w:rsidR="003C44AC" w:rsidRDefault="003D35D3">
            <w:pPr>
              <w:jc w:val="both"/>
            </w:pPr>
            <w:r>
              <w:t>4</w:t>
            </w:r>
          </w:p>
        </w:tc>
      </w:tr>
      <w:tr w:rsidR="003C44AC" w14:paraId="39A81DF2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6EE4FA59" w14:textId="77777777" w:rsidR="003C44AC" w:rsidRDefault="003D35D3">
            <w:pPr>
              <w:jc w:val="both"/>
            </w:pPr>
            <w:r>
              <w:t>Strategic Align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616513A1" w14:textId="30EDE10C" w:rsidR="003C44AC" w:rsidRDefault="003D35D3">
            <w:pPr>
              <w:jc w:val="both"/>
            </w:pPr>
            <w:del w:id="275" w:author="Sergio Akio Tanaka" w:date="2017-04-11T17:11:00Z">
              <w:r w:rsidDel="00A00795">
                <w:delText>Além de uma equipe capacitada e de uma infraestrutura adequada, é necessário que os demais setores mantenha comunicação com a TI, sempre buscando um maior alinhamento.</w:delText>
              </w:r>
            </w:del>
            <w:ins w:id="276" w:author="Sergio Akio Tanaka" w:date="2017-04-11T17:11:00Z">
              <w:r w:rsidR="00A00795">
                <w:t>Um alinhamento estratégico efetivo depende de um alinhamento minucioso entre os objetivos de neg</w:t>
              </w:r>
            </w:ins>
            <w:ins w:id="277" w:author="Sergio Akio Tanaka" w:date="2017-04-11T17:12:00Z">
              <w:r w:rsidR="00A00795">
                <w:t xml:space="preserve">ócios e as capacidades de TI. Para esse fim, a maioria das empresas adota processos de negócios e sistemas de TI usando uma lógica bastante direta. </w:t>
              </w:r>
            </w:ins>
            <w:ins w:id="278" w:author="Sergio Akio Tanaka" w:date="2017-04-11T17:13:00Z">
              <w:r w:rsidR="00A00795">
                <w:t>Primeiro, a administração define uma direção estratégica, sem seguida, a unidade de TI, idealmente em conjunto com a administra</w:t>
              </w:r>
            </w:ins>
            <w:ins w:id="279" w:author="Sergio Akio Tanaka" w:date="2017-04-11T17:14:00Z">
              <w:r w:rsidR="00A00795">
                <w:t xml:space="preserve">ção de negócios, projeta um conjunto de soluções habilitadas pela TI para sustentar a </w:t>
              </w:r>
              <w:r w:rsidR="00A00795">
                <w:lastRenderedPageBreak/>
                <w:t>iniciativa, e finalmente, a unidade de TI oferece as apli</w:t>
              </w:r>
              <w:r w:rsidR="00324924">
                <w:t>cações, os dados e a infra</w:t>
              </w:r>
              <w:r w:rsidR="00A00795">
                <w:t>estrutura tecnol</w:t>
              </w:r>
            </w:ins>
            <w:ins w:id="280" w:author="Sergio Akio Tanaka" w:date="2017-04-11T17:15:00Z">
              <w:r w:rsidR="00A00795">
                <w:t>ógica para implementar as soluções. O processo reinicia-se sempre que a administração define outra iniciativa estratégica.</w:t>
              </w:r>
            </w:ins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7DAEE585" w14:textId="77777777" w:rsidR="003C44AC" w:rsidRDefault="003D35D3">
            <w:pPr>
              <w:jc w:val="both"/>
            </w:pPr>
            <w:r>
              <w:lastRenderedPageBreak/>
              <w:t>3</w:t>
            </w:r>
          </w:p>
        </w:tc>
      </w:tr>
      <w:tr w:rsidR="003C44AC" w14:paraId="7DCB8E66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0191A5DC" w14:textId="77777777" w:rsidR="003C44AC" w:rsidRDefault="003D35D3">
            <w:pPr>
              <w:jc w:val="both"/>
            </w:pPr>
            <w:r>
              <w:lastRenderedPageBreak/>
              <w:t>Metrics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4B948D56" w14:textId="35530DB9" w:rsidR="003C44AC" w:rsidRDefault="00324924" w:rsidP="00324924">
            <w:pPr>
              <w:jc w:val="both"/>
            </w:pPr>
            <w:ins w:id="281" w:author="Sergio Akio Tanaka" w:date="2017-04-11T17:16:00Z">
              <w:r>
                <w:t xml:space="preserve">As </w:t>
              </w:r>
            </w:ins>
            <w:r w:rsidR="003D35D3">
              <w:t xml:space="preserve">Métricas </w:t>
            </w:r>
            <w:del w:id="282" w:author="Sergio Akio Tanaka" w:date="2017-04-11T17:16:00Z">
              <w:r w:rsidR="003D35D3" w:rsidDel="00324924">
                <w:delText xml:space="preserve">podem </w:delText>
              </w:r>
            </w:del>
            <w:ins w:id="283" w:author="Sergio Akio Tanaka" w:date="2017-04-11T17:16:00Z">
              <w:r>
                <w:t>sempre estarão no planejamento das áreas de negó</w:t>
              </w:r>
            </w:ins>
            <w:ins w:id="284" w:author="Sergio Akio Tanaka" w:date="2017-04-11T17:17:00Z">
              <w:r>
                <w:t>cios e TI, pois, são essenciais para mensurar todas as atividades</w:t>
              </w:r>
            </w:ins>
            <w:ins w:id="285" w:author="Sergio Akio Tanaka" w:date="2017-04-11T17:16:00Z">
              <w:r>
                <w:t xml:space="preserve"> </w:t>
              </w:r>
            </w:ins>
            <w:del w:id="286" w:author="Sergio Akio Tanaka" w:date="2017-04-11T17:17:00Z">
              <w:r w:rsidR="003D35D3" w:rsidDel="00324924">
                <w:delText>ser usadas no processo de evolução da TI. Pode ser definido uma meta para implantação de algu</w:delText>
              </w:r>
            </w:del>
            <w:ins w:id="287" w:author="Sergio Akio Tanaka" w:date="2017-04-11T17:17:00Z">
              <w:r>
                <w:t>que ocorrem nos processos.</w:t>
              </w:r>
            </w:ins>
            <w:del w:id="288" w:author="Sergio Akio Tanaka" w:date="2017-04-11T17:17:00Z">
              <w:r w:rsidR="003D35D3" w:rsidDel="00324924">
                <w:delText xml:space="preserve">m processo ou </w:delText>
              </w:r>
              <w:r w:rsidR="003D35D3" w:rsidDel="00324924">
                <w:rPr>
                  <w:i/>
                  <w:iCs/>
                </w:rPr>
                <w:delText>framework</w:delText>
              </w:r>
              <w:r w:rsidR="003D35D3" w:rsidDel="00324924">
                <w:delText>.</w:delText>
              </w:r>
            </w:del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1CFF00BA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283D069E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0522CD0E" w14:textId="77777777" w:rsidR="003C44AC" w:rsidRDefault="003D35D3">
            <w:pPr>
              <w:jc w:val="both"/>
            </w:pPr>
            <w:r>
              <w:t>Perceptions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23213814" w14:textId="4F4D3361" w:rsidR="003C44AC" w:rsidRDefault="003D35D3">
            <w:pPr>
              <w:jc w:val="both"/>
            </w:pPr>
            <w:del w:id="289" w:author="Sergio Akio Tanaka" w:date="2017-04-11T17:19:00Z">
              <w:r w:rsidDel="0037322B">
                <w:delText>Os colaboradores dos demais setores da organização passam a confiar na TI, que passa a ser reconhecida como um setor essencial dentro da empresa.</w:delText>
              </w:r>
            </w:del>
            <w:ins w:id="290" w:author="Sergio Akio Tanaka" w:date="2017-04-11T17:19:00Z">
              <w:r w:rsidR="0037322B">
                <w:t>Quando a TI elabora um plano para criar capacidades de TI ao invés de soluções de TI as percepções dos envolvidos aumentam em rela</w:t>
              </w:r>
            </w:ins>
            <w:ins w:id="291" w:author="Sergio Akio Tanaka" w:date="2017-04-11T17:20:00Z">
              <w:r w:rsidR="0037322B">
                <w:t>ção a estrutura e importância da AE</w:t>
              </w:r>
            </w:ins>
            <w:ins w:id="292" w:author="Sergio Akio Tanaka" w:date="2017-04-11T17:21:00Z">
              <w:r w:rsidR="00074223">
                <w:t>. A TI deixa de ser um gargalo e um passivo e se torna um ativo na visão dos stakeholders.</w:t>
              </w:r>
            </w:ins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4C710E43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7BD0B781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4833B2EA" w14:textId="77777777" w:rsidR="003C44AC" w:rsidRDefault="003D35D3">
            <w:pPr>
              <w:jc w:val="both"/>
            </w:pPr>
            <w:r>
              <w:t>Risk management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02639AD8" w14:textId="79826F5F" w:rsidR="003C44AC" w:rsidRDefault="003D35D3">
            <w:pPr>
              <w:jc w:val="both"/>
            </w:pPr>
            <w:del w:id="293" w:author="Sergio Akio Tanaka" w:date="2017-04-11T17:22:00Z">
              <w:r w:rsidDel="00074223">
                <w:delText>Há riscos em processos de TI. Por exemplo, a aquisição de equipamentos inadequados, podendo ser causados por falha no planejamento ou falta de comunicação com o setor de TI.</w:delText>
              </w:r>
            </w:del>
            <w:ins w:id="294" w:author="Sergio Akio Tanaka" w:date="2017-04-11T17:22:00Z">
              <w:r w:rsidR="00074223">
                <w:t xml:space="preserve">No contexto do planejamento para se manter atualizado o gerenciamento de risco deve se preocupar </w:t>
              </w:r>
            </w:ins>
            <w:ins w:id="295" w:author="Sergio Akio Tanaka" w:date="2017-04-11T17:23:00Z">
              <w:r w:rsidR="00074223">
                <w:t xml:space="preserve">com a mitigação dos riscos </w:t>
              </w:r>
            </w:ins>
            <w:ins w:id="296" w:author="Sergio Akio Tanaka" w:date="2017-04-11T17:22:00Z">
              <w:r w:rsidR="00074223">
                <w:t>desde a concep</w:t>
              </w:r>
            </w:ins>
            <w:ins w:id="297" w:author="Sergio Akio Tanaka" w:date="2017-04-11T17:23:00Z">
              <w:r w:rsidR="00074223">
                <w:t>ção a execução.</w:t>
              </w:r>
            </w:ins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42381028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6A8085EE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111CD311" w14:textId="77777777" w:rsidR="003C44AC" w:rsidRDefault="003D35D3">
            <w:pPr>
              <w:jc w:val="both"/>
            </w:pPr>
            <w:r>
              <w:t>Digitalization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19D9E8C1" w14:textId="1728125E" w:rsidR="003C44AC" w:rsidRDefault="0059025B" w:rsidP="0059025B">
            <w:pPr>
              <w:jc w:val="both"/>
            </w:pPr>
            <w:ins w:id="298" w:author="Sergio Akio Tanaka" w:date="2017-04-11T17:26:00Z">
              <w:r>
                <w:t>A transformação digital é u</w:t>
              </w:r>
              <w:r w:rsidRPr="0059025B">
                <w:t xml:space="preserve">ma abordagem onde a T.I.C. desempenha papel chave na transformação da estratégia, estrutura, cultura e processos de uma empresa utilizando </w:t>
              </w:r>
              <w:r>
                <w:t xml:space="preserve">o alcance e o poder da internet das coisas, nuvem, </w:t>
              </w:r>
            </w:ins>
            <w:ins w:id="299" w:author="Sergio Akio Tanaka" w:date="2017-04-11T17:27:00Z">
              <w:r>
                <w:t xml:space="preserve">mídias sociais, </w:t>
              </w:r>
            </w:ins>
            <w:ins w:id="300" w:author="Sergio Akio Tanaka" w:date="2017-04-11T17:26:00Z">
              <w:r>
                <w:t>mobilidade</w:t>
              </w:r>
            </w:ins>
            <w:ins w:id="301" w:author="Sergio Akio Tanaka" w:date="2017-04-11T17:29:00Z">
              <w:r>
                <w:t>, Inteligência artificial, robótica</w:t>
              </w:r>
            </w:ins>
            <w:ins w:id="302" w:author="Sergio Akio Tanaka" w:date="2017-04-11T17:26:00Z">
              <w:r>
                <w:t xml:space="preserve"> e big data.</w:t>
              </w:r>
            </w:ins>
            <w:del w:id="303" w:author="Sergio Akio Tanaka" w:date="2017-04-11T17:26:00Z">
              <w:r w:rsidR="003D35D3" w:rsidDel="0059025B">
                <w:delText>Os avanços da TI precisam sempre visar a digitalização e automatização de tarefas repetitivas.</w:delText>
              </w:r>
            </w:del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57C2E2B8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1C8A4308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5F9EFA8A" w14:textId="77777777" w:rsidR="003C44AC" w:rsidRDefault="003D35D3">
            <w:pPr>
              <w:jc w:val="both"/>
            </w:pPr>
            <w:r>
              <w:t>Organizational Culture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70FE5C5E" w14:textId="772A533E" w:rsidR="003C44AC" w:rsidRDefault="003D35D3">
            <w:pPr>
              <w:jc w:val="both"/>
            </w:pPr>
            <w:del w:id="304" w:author="Sergio Akio Tanaka" w:date="2017-04-11T17:28:00Z">
              <w:r w:rsidDel="0059025B">
                <w:delText>Manter a TI atualizada e eficiente é um grande diferencial entre as empresas.</w:delText>
              </w:r>
            </w:del>
            <w:ins w:id="305" w:author="Sergio Akio Tanaka" w:date="2017-04-11T17:28:00Z">
              <w:r w:rsidR="0059025B">
                <w:t>É e será um grande desafio manter uma cultura organizacional com pensamento inovador, aberto a mudanças, transformações e flexibilidade.</w:t>
              </w:r>
            </w:ins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692A72FD" w14:textId="77777777" w:rsidR="003C44AC" w:rsidRDefault="003D35D3">
            <w:pPr>
              <w:jc w:val="both"/>
            </w:pPr>
            <w:r>
              <w:t>3</w:t>
            </w:r>
          </w:p>
        </w:tc>
      </w:tr>
    </w:tbl>
    <w:p w14:paraId="7F3A4BB1" w14:textId="77777777" w:rsidR="003C44AC" w:rsidDel="008F4F07" w:rsidRDefault="003C44AC">
      <w:pPr>
        <w:jc w:val="both"/>
        <w:rPr>
          <w:del w:id="306" w:author="Sergio Akio Tanaka" w:date="2017-04-11T18:39:00Z"/>
        </w:rPr>
      </w:pPr>
    </w:p>
    <w:p w14:paraId="7A76B192" w14:textId="1E04BF5A" w:rsidR="003C44AC" w:rsidDel="008F4F07" w:rsidRDefault="003C44AC">
      <w:pPr>
        <w:jc w:val="both"/>
        <w:rPr>
          <w:del w:id="307" w:author="Sergio Akio Tanaka" w:date="2017-04-11T18:39:00Z"/>
        </w:rPr>
      </w:pPr>
    </w:p>
    <w:p w14:paraId="36871A03" w14:textId="372DAAED" w:rsidR="003C44AC" w:rsidDel="008F4F07" w:rsidRDefault="003C44AC">
      <w:pPr>
        <w:jc w:val="both"/>
        <w:rPr>
          <w:del w:id="308" w:author="Sergio Akio Tanaka" w:date="2017-04-11T18:39:00Z"/>
        </w:rPr>
      </w:pPr>
    </w:p>
    <w:p w14:paraId="77FDB52F" w14:textId="60294BA2" w:rsidR="003C44AC" w:rsidDel="0059551B" w:rsidRDefault="003D35D3">
      <w:pPr>
        <w:pStyle w:val="PargrafodaLista1"/>
        <w:numPr>
          <w:ilvl w:val="0"/>
          <w:numId w:val="1"/>
        </w:numPr>
        <w:jc w:val="both"/>
        <w:rPr>
          <w:del w:id="309" w:author="Sergio Akio Tanaka" w:date="2017-04-11T21:16:00Z"/>
        </w:rPr>
      </w:pPr>
      <w:moveFromRangeStart w:id="310" w:author="Sergio Akio Tanaka" w:date="2017-04-11T18:38:00Z" w:name="move479699264"/>
      <w:moveFrom w:id="311" w:author="Sergio Akio Tanaka" w:date="2017-04-11T18:38:00Z">
        <w:del w:id="312" w:author="Sergio Akio Tanaka" w:date="2017-04-11T18:39:00Z">
          <w:r w:rsidDel="008F4F07">
            <w:delText xml:space="preserve"> </w:delText>
          </w:r>
        </w:del>
        <w:del w:id="313" w:author="Sergio Akio Tanaka" w:date="2017-04-11T21:16:00Z">
          <w:r w:rsidDel="0059551B">
            <w:delText>Os líderes da organização estão preocupados em avançar na "maturidade digital"?</w:delText>
          </w:r>
        </w:del>
      </w:moveFrom>
    </w:p>
    <w:p w14:paraId="5B1CD2F2" w14:textId="2B475CD8" w:rsidR="003C44AC" w:rsidDel="0059551B" w:rsidRDefault="003C44AC">
      <w:pPr>
        <w:pStyle w:val="PargrafodaLista1"/>
        <w:jc w:val="both"/>
        <w:rPr>
          <w:del w:id="314" w:author="Sergio Akio Tanaka" w:date="2017-04-11T21:16:00Z"/>
        </w:rPr>
      </w:pPr>
    </w:p>
    <w:p w14:paraId="7BD565F4" w14:textId="7E1FA3FF" w:rsidR="003C44AC" w:rsidDel="0059551B" w:rsidRDefault="003D35D3">
      <w:pPr>
        <w:pStyle w:val="PargrafodaLista1"/>
        <w:numPr>
          <w:ilvl w:val="0"/>
          <w:numId w:val="2"/>
        </w:numPr>
        <w:jc w:val="both"/>
        <w:rPr>
          <w:del w:id="315" w:author="Sergio Akio Tanaka" w:date="2017-04-11T21:16:00Z"/>
        </w:rPr>
      </w:pPr>
      <w:moveFrom w:id="316" w:author="Sergio Akio Tanaka" w:date="2017-04-11T18:38:00Z">
        <w:del w:id="317" w:author="Sergio Akio Tanaka" w:date="2017-04-11T21:16:00Z">
          <w:r w:rsidDel="0059551B">
            <w:delText>Concordo totalmente</w:delText>
          </w:r>
        </w:del>
      </w:moveFrom>
    </w:p>
    <w:p w14:paraId="44B52BE4" w14:textId="17DC8D21" w:rsidR="003C44AC" w:rsidDel="0059551B" w:rsidRDefault="003D35D3">
      <w:pPr>
        <w:pStyle w:val="PargrafodaLista1"/>
        <w:numPr>
          <w:ilvl w:val="0"/>
          <w:numId w:val="2"/>
        </w:numPr>
        <w:jc w:val="both"/>
        <w:rPr>
          <w:del w:id="318" w:author="Sergio Akio Tanaka" w:date="2017-04-11T21:16:00Z"/>
        </w:rPr>
      </w:pPr>
      <w:moveFrom w:id="319" w:author="Sergio Akio Tanaka" w:date="2017-04-11T18:38:00Z">
        <w:del w:id="320" w:author="Sergio Akio Tanaka" w:date="2017-04-11T21:16:00Z">
          <w:r w:rsidDel="0059551B">
            <w:delText>Concordo</w:delText>
          </w:r>
        </w:del>
      </w:moveFrom>
    </w:p>
    <w:p w14:paraId="7561932E" w14:textId="52FE64C1" w:rsidR="003C44AC" w:rsidDel="0059551B" w:rsidRDefault="003D35D3">
      <w:pPr>
        <w:pStyle w:val="PargrafodaLista1"/>
        <w:numPr>
          <w:ilvl w:val="0"/>
          <w:numId w:val="2"/>
        </w:numPr>
        <w:jc w:val="both"/>
        <w:rPr>
          <w:del w:id="321" w:author="Sergio Akio Tanaka" w:date="2017-04-11T21:16:00Z"/>
        </w:rPr>
      </w:pPr>
      <w:moveFrom w:id="322" w:author="Sergio Akio Tanaka" w:date="2017-04-11T18:38:00Z">
        <w:del w:id="323" w:author="Sergio Akio Tanaka" w:date="2017-04-11T21:16:00Z">
          <w:r w:rsidDel="0059551B">
            <w:delText>Indiferente</w:delText>
          </w:r>
        </w:del>
      </w:moveFrom>
    </w:p>
    <w:p w14:paraId="3B58453F" w14:textId="43715FB4" w:rsidR="003C44AC" w:rsidDel="0059551B" w:rsidRDefault="003D35D3">
      <w:pPr>
        <w:pStyle w:val="PargrafodaLista1"/>
        <w:numPr>
          <w:ilvl w:val="0"/>
          <w:numId w:val="2"/>
        </w:numPr>
        <w:jc w:val="both"/>
        <w:rPr>
          <w:del w:id="324" w:author="Sergio Akio Tanaka" w:date="2017-04-11T21:16:00Z"/>
        </w:rPr>
      </w:pPr>
      <w:moveFrom w:id="325" w:author="Sergio Akio Tanaka" w:date="2017-04-11T18:38:00Z">
        <w:del w:id="326" w:author="Sergio Akio Tanaka" w:date="2017-04-11T21:16:00Z">
          <w:r w:rsidDel="0059551B">
            <w:delText>Discordo</w:delText>
          </w:r>
        </w:del>
      </w:moveFrom>
    </w:p>
    <w:p w14:paraId="44654D57" w14:textId="67CCC0B6" w:rsidR="003C44AC" w:rsidDel="0059551B" w:rsidRDefault="003D35D3">
      <w:pPr>
        <w:pStyle w:val="PargrafodaLista1"/>
        <w:numPr>
          <w:ilvl w:val="0"/>
          <w:numId w:val="2"/>
        </w:numPr>
        <w:jc w:val="both"/>
        <w:rPr>
          <w:del w:id="327" w:author="Sergio Akio Tanaka" w:date="2017-04-11T21:16:00Z"/>
        </w:rPr>
      </w:pPr>
      <w:moveFrom w:id="328" w:author="Sergio Akio Tanaka" w:date="2017-04-11T18:38:00Z">
        <w:del w:id="329" w:author="Sergio Akio Tanaka" w:date="2017-04-11T21:16:00Z">
          <w:r w:rsidDel="0059551B">
            <w:delText>Discordo Totalmente</w:delText>
          </w:r>
        </w:del>
      </w:moveFrom>
    </w:p>
    <w:p w14:paraId="7D54D912" w14:textId="3509E9D9" w:rsidR="003C44AC" w:rsidDel="0059551B" w:rsidRDefault="003C44AC">
      <w:pPr>
        <w:jc w:val="both"/>
        <w:rPr>
          <w:del w:id="330" w:author="Sergio Akio Tanaka" w:date="2017-04-11T21:16:00Z"/>
        </w:rPr>
      </w:pPr>
    </w:p>
    <w:p w14:paraId="3B1878E8" w14:textId="5C9E5E26" w:rsidR="003C44AC" w:rsidDel="0059551B" w:rsidRDefault="003D35D3">
      <w:pPr>
        <w:jc w:val="both"/>
        <w:rPr>
          <w:del w:id="331" w:author="Sergio Akio Tanaka" w:date="2017-04-11T21:16:00Z"/>
        </w:rPr>
      </w:pPr>
      <w:moveFrom w:id="332" w:author="Sergio Akio Tanaka" w:date="2017-04-11T18:38:00Z">
        <w:del w:id="333" w:author="Sergio Akio Tanaka" w:date="2017-04-11T21:16:00Z">
          <w:r w:rsidDel="0059551B">
            <w:delText>Tabela – questão 20</w:delText>
          </w:r>
        </w:del>
      </w:moveFrom>
    </w:p>
    <w:tbl>
      <w:tblPr>
        <w:tblStyle w:val="Tabelacomgrade"/>
        <w:tblW w:w="851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72"/>
        <w:gridCol w:w="5385"/>
        <w:gridCol w:w="759"/>
      </w:tblGrid>
      <w:tr w:rsidR="003C44AC" w:rsidDel="0059551B" w14:paraId="479E4FF5" w14:textId="1120404F">
        <w:trPr>
          <w:del w:id="334" w:author="Sergio Akio Tanaka" w:date="2017-04-11T21:16:00Z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34E32F61" w14:textId="7A38CD79" w:rsidR="003C44AC" w:rsidDel="0059551B" w:rsidRDefault="003D35D3">
            <w:pPr>
              <w:jc w:val="both"/>
              <w:rPr>
                <w:del w:id="335" w:author="Sergio Akio Tanaka" w:date="2017-04-11T21:16:00Z"/>
                <w:b/>
              </w:rPr>
            </w:pPr>
            <w:moveFrom w:id="336" w:author="Sergio Akio Tanaka" w:date="2017-04-11T18:38:00Z">
              <w:del w:id="337" w:author="Sergio Akio Tanaka" w:date="2017-04-11T21:16:00Z">
                <w:r w:rsidDel="0059551B">
                  <w:rPr>
                    <w:b/>
                  </w:rPr>
                  <w:delText>EIXO</w:delText>
                </w:r>
              </w:del>
            </w:moveFrom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0A9D6094" w14:textId="69E24DC9" w:rsidR="003C44AC" w:rsidDel="0059551B" w:rsidRDefault="003D35D3">
            <w:pPr>
              <w:jc w:val="both"/>
              <w:rPr>
                <w:del w:id="338" w:author="Sergio Akio Tanaka" w:date="2017-04-11T21:16:00Z"/>
                <w:b/>
              </w:rPr>
            </w:pPr>
            <w:moveFrom w:id="339" w:author="Sergio Akio Tanaka" w:date="2017-04-11T18:38:00Z">
              <w:del w:id="340" w:author="Sergio Akio Tanaka" w:date="2017-04-11T21:16:00Z">
                <w:r w:rsidDel="0059551B">
                  <w:rPr>
                    <w:b/>
                  </w:rPr>
                  <w:delText>Justificativa</w:delText>
                </w:r>
              </w:del>
            </w:moveFrom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528EB40E" w14:textId="056BBC37" w:rsidR="003C44AC" w:rsidDel="0059551B" w:rsidRDefault="003D35D3">
            <w:pPr>
              <w:jc w:val="both"/>
              <w:rPr>
                <w:del w:id="341" w:author="Sergio Akio Tanaka" w:date="2017-04-11T21:16:00Z"/>
                <w:b/>
              </w:rPr>
            </w:pPr>
            <w:moveFrom w:id="342" w:author="Sergio Akio Tanaka" w:date="2017-04-11T18:38:00Z">
              <w:del w:id="343" w:author="Sergio Akio Tanaka" w:date="2017-04-11T21:16:00Z">
                <w:r w:rsidDel="0059551B">
                  <w:rPr>
                    <w:b/>
                  </w:rPr>
                  <w:delText>Peso</w:delText>
                </w:r>
              </w:del>
            </w:moveFrom>
          </w:p>
        </w:tc>
      </w:tr>
      <w:tr w:rsidR="003C44AC" w:rsidDel="0059551B" w14:paraId="714463DE" w14:textId="3EA947D8">
        <w:trPr>
          <w:del w:id="344" w:author="Sergio Akio Tanaka" w:date="2017-04-11T21:16:00Z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1F6E3FCD" w14:textId="1742E696" w:rsidR="003C44AC" w:rsidDel="0059551B" w:rsidRDefault="003D35D3">
            <w:pPr>
              <w:jc w:val="both"/>
              <w:rPr>
                <w:del w:id="345" w:author="Sergio Akio Tanaka" w:date="2017-04-11T21:16:00Z"/>
              </w:rPr>
            </w:pPr>
            <w:moveFrom w:id="346" w:author="Sergio Akio Tanaka" w:date="2017-04-11T18:38:00Z">
              <w:del w:id="347" w:author="Sergio Akio Tanaka" w:date="2017-04-11T21:16:00Z">
                <w:r w:rsidDel="0059551B">
                  <w:delText>Infrastructure</w:delText>
                </w:r>
              </w:del>
            </w:moveFrom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63924E1F" w14:textId="7160863D" w:rsidR="003C44AC" w:rsidDel="0059551B" w:rsidRDefault="003D35D3">
            <w:pPr>
              <w:jc w:val="both"/>
              <w:rPr>
                <w:del w:id="348" w:author="Sergio Akio Tanaka" w:date="2017-04-11T21:16:00Z"/>
              </w:rPr>
            </w:pPr>
            <w:moveFrom w:id="349" w:author="Sergio Akio Tanaka" w:date="2017-04-11T18:38:00Z">
              <w:del w:id="350" w:author="Sergio Akio Tanaka" w:date="2017-04-11T21:16:00Z">
                <w:r w:rsidDel="0059551B">
                  <w:delText>Maturidade digital diz respeito a possuir uma infraestrutura de qualidade, que suporte as diversas etapas dos processos definidos pela AE.</w:delText>
                </w:r>
              </w:del>
            </w:moveFrom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7ECBF35E" w14:textId="78C87E7C" w:rsidR="003C44AC" w:rsidDel="0059551B" w:rsidRDefault="003D35D3">
            <w:pPr>
              <w:jc w:val="both"/>
              <w:rPr>
                <w:del w:id="351" w:author="Sergio Akio Tanaka" w:date="2017-04-11T21:16:00Z"/>
              </w:rPr>
            </w:pPr>
            <w:moveFrom w:id="352" w:author="Sergio Akio Tanaka" w:date="2017-04-11T18:38:00Z">
              <w:del w:id="353" w:author="Sergio Akio Tanaka" w:date="2017-04-11T21:16:00Z">
                <w:r w:rsidDel="0059551B">
                  <w:delText>3</w:delText>
                </w:r>
              </w:del>
            </w:moveFrom>
          </w:p>
        </w:tc>
      </w:tr>
      <w:tr w:rsidR="003C44AC" w:rsidDel="0059551B" w14:paraId="187BF693" w14:textId="1F9B2FDA">
        <w:trPr>
          <w:del w:id="354" w:author="Sergio Akio Tanaka" w:date="2017-04-11T21:16:00Z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67B82C43" w14:textId="54AE5071" w:rsidR="003C44AC" w:rsidDel="0059551B" w:rsidRDefault="003D35D3">
            <w:pPr>
              <w:jc w:val="both"/>
              <w:rPr>
                <w:del w:id="355" w:author="Sergio Akio Tanaka" w:date="2017-04-11T21:16:00Z"/>
              </w:rPr>
            </w:pPr>
            <w:moveFrom w:id="356" w:author="Sergio Akio Tanaka" w:date="2017-04-11T18:38:00Z">
              <w:del w:id="357" w:author="Sergio Akio Tanaka" w:date="2017-04-11T21:16:00Z">
                <w:r w:rsidDel="0059551B">
                  <w:delText>Training</w:delText>
                </w:r>
              </w:del>
            </w:moveFrom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1F8706D8" w14:textId="21BF9245" w:rsidR="003C44AC" w:rsidDel="0059551B" w:rsidRDefault="003D35D3">
            <w:pPr>
              <w:jc w:val="both"/>
              <w:rPr>
                <w:del w:id="358" w:author="Sergio Akio Tanaka" w:date="2017-04-11T21:16:00Z"/>
              </w:rPr>
            </w:pPr>
            <w:moveFrom w:id="359" w:author="Sergio Akio Tanaka" w:date="2017-04-11T18:38:00Z">
              <w:del w:id="360" w:author="Sergio Akio Tanaka" w:date="2017-04-11T21:16:00Z">
                <w:r w:rsidDel="0059551B">
                  <w:delText>Gestores com conhecimento de tecnologias de automatização conseguem ter uma visão da importância da TI.</w:delText>
                </w:r>
              </w:del>
            </w:moveFrom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1A1E53A7" w14:textId="3D63254F" w:rsidR="003C44AC" w:rsidDel="0059551B" w:rsidRDefault="003D35D3">
            <w:pPr>
              <w:jc w:val="both"/>
              <w:rPr>
                <w:del w:id="361" w:author="Sergio Akio Tanaka" w:date="2017-04-11T21:16:00Z"/>
              </w:rPr>
            </w:pPr>
            <w:moveFrom w:id="362" w:author="Sergio Akio Tanaka" w:date="2017-04-11T18:38:00Z">
              <w:del w:id="363" w:author="Sergio Akio Tanaka" w:date="2017-04-11T21:16:00Z">
                <w:r w:rsidDel="0059551B">
                  <w:delText>2</w:delText>
                </w:r>
              </w:del>
            </w:moveFrom>
          </w:p>
        </w:tc>
      </w:tr>
      <w:tr w:rsidR="003C44AC" w:rsidDel="0059551B" w14:paraId="0BDD9C71" w14:textId="4C3333DD">
        <w:trPr>
          <w:del w:id="364" w:author="Sergio Akio Tanaka" w:date="2017-04-11T21:16:00Z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66AF3520" w14:textId="2CE3C558" w:rsidR="003C44AC" w:rsidDel="0059551B" w:rsidRDefault="003D35D3">
            <w:pPr>
              <w:jc w:val="both"/>
              <w:rPr>
                <w:del w:id="365" w:author="Sergio Akio Tanaka" w:date="2017-04-11T21:16:00Z"/>
              </w:rPr>
            </w:pPr>
            <w:moveFrom w:id="366" w:author="Sergio Akio Tanaka" w:date="2017-04-11T18:38:00Z">
              <w:del w:id="367" w:author="Sergio Akio Tanaka" w:date="2017-04-11T21:16:00Z">
                <w:r w:rsidDel="0059551B">
                  <w:delText>Framework (Model)</w:delText>
                </w:r>
              </w:del>
            </w:moveFrom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6A95F0A7" w14:textId="0666CC3A" w:rsidR="003C44AC" w:rsidDel="0059551B" w:rsidRDefault="003D35D3">
            <w:pPr>
              <w:jc w:val="both"/>
              <w:rPr>
                <w:del w:id="368" w:author="Sergio Akio Tanaka" w:date="2017-04-11T21:16:00Z"/>
              </w:rPr>
            </w:pPr>
            <w:moveFrom w:id="369" w:author="Sergio Akio Tanaka" w:date="2017-04-11T18:38:00Z">
              <w:del w:id="370" w:author="Sergio Akio Tanaka" w:date="2017-04-11T21:16:00Z">
                <w:r w:rsidDel="0059551B">
                  <w:delText xml:space="preserve">Procurar por </w:delText>
                </w:r>
                <w:r w:rsidDel="0059551B">
                  <w:rPr>
                    <w:i/>
                  </w:rPr>
                  <w:delText xml:space="preserve">frameworks </w:delText>
                </w:r>
                <w:r w:rsidDel="0059551B">
                  <w:delText>conhecidos e já testados por empresas de sucesso ajuda no alcance da maturidade digital.</w:delText>
                </w:r>
              </w:del>
            </w:moveFrom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153E2351" w14:textId="3F30BF99" w:rsidR="003C44AC" w:rsidDel="0059551B" w:rsidRDefault="003D35D3">
            <w:pPr>
              <w:jc w:val="both"/>
              <w:rPr>
                <w:del w:id="371" w:author="Sergio Akio Tanaka" w:date="2017-04-11T21:16:00Z"/>
              </w:rPr>
            </w:pPr>
            <w:moveFrom w:id="372" w:author="Sergio Akio Tanaka" w:date="2017-04-11T18:38:00Z">
              <w:del w:id="373" w:author="Sergio Akio Tanaka" w:date="2017-04-11T21:16:00Z">
                <w:r w:rsidDel="0059551B">
                  <w:delText>2</w:delText>
                </w:r>
              </w:del>
            </w:moveFrom>
          </w:p>
        </w:tc>
      </w:tr>
      <w:tr w:rsidR="003C44AC" w:rsidDel="0059551B" w14:paraId="52904EDF" w14:textId="67D6ABD0">
        <w:trPr>
          <w:trHeight w:val="884"/>
          <w:del w:id="374" w:author="Sergio Akio Tanaka" w:date="2017-04-11T21:16:00Z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4FC74F80" w14:textId="798EB5E4" w:rsidR="003C44AC" w:rsidDel="0059551B" w:rsidRDefault="003D35D3">
            <w:pPr>
              <w:jc w:val="both"/>
              <w:rPr>
                <w:del w:id="375" w:author="Sergio Akio Tanaka" w:date="2017-04-11T21:16:00Z"/>
              </w:rPr>
            </w:pPr>
            <w:moveFrom w:id="376" w:author="Sergio Akio Tanaka" w:date="2017-04-11T18:38:00Z">
              <w:del w:id="377" w:author="Sergio Akio Tanaka" w:date="2017-04-11T21:16:00Z">
                <w:r w:rsidDel="0059551B">
                  <w:delText>Business Process</w:delText>
                </w:r>
              </w:del>
            </w:moveFrom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2C41C109" w14:textId="5FA43904" w:rsidR="003C44AC" w:rsidDel="0059551B" w:rsidRDefault="003D35D3">
            <w:pPr>
              <w:jc w:val="both"/>
              <w:rPr>
                <w:del w:id="378" w:author="Sergio Akio Tanaka" w:date="2017-04-11T21:16:00Z"/>
              </w:rPr>
            </w:pPr>
            <w:moveFrom w:id="379" w:author="Sergio Akio Tanaka" w:date="2017-04-11T18:38:00Z">
              <w:del w:id="380" w:author="Sergio Akio Tanaka" w:date="2017-04-11T21:16:00Z">
                <w:r w:rsidDel="0059551B">
                  <w:delText>Possuir uma boa maturidade digital viabiliza bons processos de negócio, que por sua vez, aumenta a credibilidade e arrecadação da organização,  podendo continuar a evoluir os serviços de TI.</w:delText>
                </w:r>
              </w:del>
            </w:moveFrom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71974072" w14:textId="4CD022DF" w:rsidR="003C44AC" w:rsidDel="0059551B" w:rsidRDefault="003D35D3">
            <w:pPr>
              <w:jc w:val="both"/>
              <w:rPr>
                <w:del w:id="381" w:author="Sergio Akio Tanaka" w:date="2017-04-11T21:16:00Z"/>
              </w:rPr>
            </w:pPr>
            <w:moveFrom w:id="382" w:author="Sergio Akio Tanaka" w:date="2017-04-11T18:38:00Z">
              <w:del w:id="383" w:author="Sergio Akio Tanaka" w:date="2017-04-11T21:16:00Z">
                <w:r w:rsidDel="0059551B">
                  <w:delText>3</w:delText>
                </w:r>
              </w:del>
            </w:moveFrom>
          </w:p>
        </w:tc>
      </w:tr>
      <w:tr w:rsidR="003C44AC" w:rsidDel="0059551B" w14:paraId="1C1D5FB0" w14:textId="56E45071">
        <w:trPr>
          <w:del w:id="384" w:author="Sergio Akio Tanaka" w:date="2017-04-11T21:16:00Z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052EABCA" w14:textId="1CD9C720" w:rsidR="003C44AC" w:rsidDel="0059551B" w:rsidRDefault="003D35D3">
            <w:pPr>
              <w:jc w:val="both"/>
              <w:rPr>
                <w:del w:id="385" w:author="Sergio Akio Tanaka" w:date="2017-04-11T21:16:00Z"/>
              </w:rPr>
            </w:pPr>
            <w:moveFrom w:id="386" w:author="Sergio Akio Tanaka" w:date="2017-04-11T18:38:00Z">
              <w:del w:id="387" w:author="Sergio Akio Tanaka" w:date="2017-04-11T21:16:00Z">
                <w:r w:rsidDel="0059551B">
                  <w:delText>Deliverables</w:delText>
                </w:r>
              </w:del>
            </w:moveFrom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6A8111A3" w14:textId="5AFC53A3" w:rsidR="003C44AC" w:rsidDel="0059551B" w:rsidRDefault="003D35D3">
            <w:pPr>
              <w:jc w:val="both"/>
              <w:rPr>
                <w:del w:id="388" w:author="Sergio Akio Tanaka" w:date="2017-04-11T21:16:00Z"/>
              </w:rPr>
            </w:pPr>
            <w:moveFrom w:id="389" w:author="Sergio Akio Tanaka" w:date="2017-04-11T18:38:00Z">
              <w:del w:id="390" w:author="Sergio Akio Tanaka" w:date="2017-04-11T21:16:00Z">
                <w:r w:rsidDel="0059551B">
                  <w:delText>Os gestores precisam demonstrar interesse na evolução da TI, pois a mesma é capaz de agregar importantes valores à organização no mercado.</w:delText>
                </w:r>
              </w:del>
            </w:moveFrom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748E8F53" w14:textId="2A2B36DC" w:rsidR="003C44AC" w:rsidDel="0059551B" w:rsidRDefault="003D35D3">
            <w:pPr>
              <w:jc w:val="both"/>
              <w:rPr>
                <w:del w:id="391" w:author="Sergio Akio Tanaka" w:date="2017-04-11T21:16:00Z"/>
              </w:rPr>
            </w:pPr>
            <w:moveFrom w:id="392" w:author="Sergio Akio Tanaka" w:date="2017-04-11T18:38:00Z">
              <w:del w:id="393" w:author="Sergio Akio Tanaka" w:date="2017-04-11T21:16:00Z">
                <w:r w:rsidDel="0059551B">
                  <w:delText>3</w:delText>
                </w:r>
              </w:del>
            </w:moveFrom>
          </w:p>
        </w:tc>
      </w:tr>
      <w:tr w:rsidR="003C44AC" w:rsidDel="0059551B" w14:paraId="49FB7051" w14:textId="06122B8C">
        <w:trPr>
          <w:del w:id="394" w:author="Sergio Akio Tanaka" w:date="2017-04-11T21:16:00Z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2DEC9238" w14:textId="58375DAE" w:rsidR="003C44AC" w:rsidDel="0059551B" w:rsidRDefault="003D35D3">
            <w:pPr>
              <w:jc w:val="both"/>
              <w:rPr>
                <w:del w:id="395" w:author="Sergio Akio Tanaka" w:date="2017-04-11T21:16:00Z"/>
              </w:rPr>
            </w:pPr>
            <w:moveFrom w:id="396" w:author="Sergio Akio Tanaka" w:date="2017-04-11T18:38:00Z">
              <w:del w:id="397" w:author="Sergio Akio Tanaka" w:date="2017-04-11T21:16:00Z">
                <w:r w:rsidDel="0059551B">
                  <w:delText>Strategic Align</w:delText>
                </w:r>
              </w:del>
            </w:moveFrom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67B2396B" w14:textId="490B59A8" w:rsidR="003C44AC" w:rsidDel="0059551B" w:rsidRDefault="003D35D3">
            <w:pPr>
              <w:jc w:val="both"/>
              <w:rPr>
                <w:del w:id="398" w:author="Sergio Akio Tanaka" w:date="2017-04-11T21:16:00Z"/>
              </w:rPr>
            </w:pPr>
            <w:moveFrom w:id="399" w:author="Sergio Akio Tanaka" w:date="2017-04-11T18:38:00Z">
              <w:del w:id="400" w:author="Sergio Akio Tanaka" w:date="2017-04-11T21:16:00Z">
                <w:r w:rsidDel="0059551B">
                  <w:delText>Para o alinhamento ser completo, é necessário que os gestores demonstrem preocupação com o avanço da TI.</w:delText>
                </w:r>
              </w:del>
            </w:moveFrom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B51BE39" w14:textId="3F5DA1BA" w:rsidR="003C44AC" w:rsidDel="0059551B" w:rsidRDefault="003D35D3">
            <w:pPr>
              <w:jc w:val="both"/>
              <w:rPr>
                <w:del w:id="401" w:author="Sergio Akio Tanaka" w:date="2017-04-11T21:16:00Z"/>
              </w:rPr>
            </w:pPr>
            <w:moveFrom w:id="402" w:author="Sergio Akio Tanaka" w:date="2017-04-11T18:38:00Z">
              <w:del w:id="403" w:author="Sergio Akio Tanaka" w:date="2017-04-11T21:16:00Z">
                <w:r w:rsidDel="0059551B">
                  <w:delText>2</w:delText>
                </w:r>
              </w:del>
            </w:moveFrom>
          </w:p>
        </w:tc>
      </w:tr>
      <w:tr w:rsidR="003C44AC" w:rsidDel="0059551B" w14:paraId="6455667B" w14:textId="66E5D735">
        <w:trPr>
          <w:del w:id="404" w:author="Sergio Akio Tanaka" w:date="2017-04-11T21:16:00Z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4E10A493" w14:textId="3BC1D02B" w:rsidR="003C44AC" w:rsidDel="0059551B" w:rsidRDefault="003D35D3">
            <w:pPr>
              <w:jc w:val="both"/>
              <w:rPr>
                <w:del w:id="405" w:author="Sergio Akio Tanaka" w:date="2017-04-11T21:16:00Z"/>
              </w:rPr>
            </w:pPr>
            <w:moveFrom w:id="406" w:author="Sergio Akio Tanaka" w:date="2017-04-11T18:38:00Z">
              <w:del w:id="407" w:author="Sergio Akio Tanaka" w:date="2017-04-11T21:16:00Z">
                <w:r w:rsidDel="0059551B">
                  <w:delText>Metrics</w:delText>
                </w:r>
              </w:del>
            </w:moveFrom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6F866A60" w14:textId="02120314" w:rsidR="003C44AC" w:rsidDel="0059551B" w:rsidRDefault="003D35D3">
            <w:pPr>
              <w:jc w:val="both"/>
              <w:rPr>
                <w:del w:id="408" w:author="Sergio Akio Tanaka" w:date="2017-04-11T21:16:00Z"/>
              </w:rPr>
            </w:pPr>
            <w:moveFrom w:id="409" w:author="Sergio Akio Tanaka" w:date="2017-04-11T18:38:00Z">
              <w:del w:id="410" w:author="Sergio Akio Tanaka" w:date="2017-04-11T21:16:00Z">
                <w:r w:rsidDel="0059551B">
                  <w:delText>Caso a TI não seja uma preocupação da organização, as métricas correm grande risco de serem definidas erroneamente.</w:delText>
                </w:r>
              </w:del>
            </w:moveFrom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12ABCFF3" w14:textId="6E5C52EA" w:rsidR="003C44AC" w:rsidDel="0059551B" w:rsidRDefault="003D35D3">
            <w:pPr>
              <w:jc w:val="both"/>
              <w:rPr>
                <w:del w:id="411" w:author="Sergio Akio Tanaka" w:date="2017-04-11T21:16:00Z"/>
              </w:rPr>
            </w:pPr>
            <w:moveFrom w:id="412" w:author="Sergio Akio Tanaka" w:date="2017-04-11T18:38:00Z">
              <w:del w:id="413" w:author="Sergio Akio Tanaka" w:date="2017-04-11T21:16:00Z">
                <w:r w:rsidDel="0059551B">
                  <w:delText>1</w:delText>
                </w:r>
              </w:del>
            </w:moveFrom>
          </w:p>
        </w:tc>
      </w:tr>
      <w:tr w:rsidR="003C44AC" w:rsidDel="0059551B" w14:paraId="704CDC45" w14:textId="330A9D67">
        <w:trPr>
          <w:del w:id="414" w:author="Sergio Akio Tanaka" w:date="2017-04-11T21:16:00Z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3B496848" w14:textId="7082B83E" w:rsidR="003C44AC" w:rsidDel="0059551B" w:rsidRDefault="003D35D3">
            <w:pPr>
              <w:jc w:val="both"/>
              <w:rPr>
                <w:del w:id="415" w:author="Sergio Akio Tanaka" w:date="2017-04-11T21:16:00Z"/>
              </w:rPr>
            </w:pPr>
            <w:moveFrom w:id="416" w:author="Sergio Akio Tanaka" w:date="2017-04-11T18:38:00Z">
              <w:del w:id="417" w:author="Sergio Akio Tanaka" w:date="2017-04-11T21:16:00Z">
                <w:r w:rsidDel="0059551B">
                  <w:delText>Perceptions</w:delText>
                </w:r>
              </w:del>
            </w:moveFrom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0A3265B4" w14:textId="6008DEB7" w:rsidR="003C44AC" w:rsidDel="0059551B" w:rsidRDefault="003D35D3">
            <w:pPr>
              <w:jc w:val="both"/>
              <w:rPr>
                <w:del w:id="418" w:author="Sergio Akio Tanaka" w:date="2017-04-11T21:16:00Z"/>
              </w:rPr>
            </w:pPr>
            <w:moveFrom w:id="419" w:author="Sergio Akio Tanaka" w:date="2017-04-11T18:38:00Z">
              <w:del w:id="420" w:author="Sergio Akio Tanaka" w:date="2017-04-11T21:16:00Z">
                <w:r w:rsidDel="0059551B">
                  <w:delText>Os investidores e stakeholders demonstram interesse em organizações com uma TI competente e eficiente.</w:delText>
                </w:r>
              </w:del>
            </w:moveFrom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4A74722C" w14:textId="099BA4B6" w:rsidR="003C44AC" w:rsidDel="0059551B" w:rsidRDefault="003D35D3">
            <w:pPr>
              <w:jc w:val="both"/>
              <w:rPr>
                <w:del w:id="421" w:author="Sergio Akio Tanaka" w:date="2017-04-11T21:16:00Z"/>
              </w:rPr>
            </w:pPr>
            <w:moveFrom w:id="422" w:author="Sergio Akio Tanaka" w:date="2017-04-11T18:38:00Z">
              <w:del w:id="423" w:author="Sergio Akio Tanaka" w:date="2017-04-11T21:16:00Z">
                <w:r w:rsidDel="0059551B">
                  <w:delText>3</w:delText>
                </w:r>
              </w:del>
            </w:moveFrom>
          </w:p>
        </w:tc>
      </w:tr>
      <w:tr w:rsidR="003C44AC" w:rsidDel="0059551B" w14:paraId="0F2AB754" w14:textId="258F785D">
        <w:trPr>
          <w:del w:id="424" w:author="Sergio Akio Tanaka" w:date="2017-04-11T21:16:00Z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4FAB3E8C" w14:textId="34183826" w:rsidR="003C44AC" w:rsidDel="0059551B" w:rsidRDefault="003D35D3">
            <w:pPr>
              <w:jc w:val="both"/>
              <w:rPr>
                <w:del w:id="425" w:author="Sergio Akio Tanaka" w:date="2017-04-11T21:16:00Z"/>
              </w:rPr>
            </w:pPr>
            <w:moveFrom w:id="426" w:author="Sergio Akio Tanaka" w:date="2017-04-11T18:38:00Z">
              <w:del w:id="427" w:author="Sergio Akio Tanaka" w:date="2017-04-11T21:16:00Z">
                <w:r w:rsidDel="0059551B">
                  <w:delText>Risk management</w:delText>
                </w:r>
              </w:del>
            </w:moveFrom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778B67E2" w14:textId="5FB5CFFB" w:rsidR="003C44AC" w:rsidDel="0059551B" w:rsidRDefault="003D35D3">
            <w:pPr>
              <w:jc w:val="both"/>
              <w:rPr>
                <w:del w:id="428" w:author="Sergio Akio Tanaka" w:date="2017-04-11T21:16:00Z"/>
              </w:rPr>
            </w:pPr>
            <w:moveFrom w:id="429" w:author="Sergio Akio Tanaka" w:date="2017-04-11T18:38:00Z">
              <w:del w:id="430" w:author="Sergio Akio Tanaka" w:date="2017-04-11T21:16:00Z">
                <w:r w:rsidDel="0059551B">
                  <w:delText>Com a TI deixada de lado, aumenta-se os riscos dos projetos fracassarem.</w:delText>
                </w:r>
              </w:del>
            </w:moveFrom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A1D3FF0" w14:textId="4D6B39A6" w:rsidR="003C44AC" w:rsidDel="0059551B" w:rsidRDefault="003D35D3">
            <w:pPr>
              <w:jc w:val="both"/>
              <w:rPr>
                <w:del w:id="431" w:author="Sergio Akio Tanaka" w:date="2017-04-11T21:16:00Z"/>
              </w:rPr>
            </w:pPr>
            <w:moveFrom w:id="432" w:author="Sergio Akio Tanaka" w:date="2017-04-11T18:38:00Z">
              <w:del w:id="433" w:author="Sergio Akio Tanaka" w:date="2017-04-11T21:16:00Z">
                <w:r w:rsidDel="0059551B">
                  <w:delText>4</w:delText>
                </w:r>
              </w:del>
            </w:moveFrom>
          </w:p>
        </w:tc>
      </w:tr>
      <w:tr w:rsidR="003C44AC" w:rsidDel="0059551B" w14:paraId="00A7FD86" w14:textId="4208CBFC">
        <w:trPr>
          <w:del w:id="434" w:author="Sergio Akio Tanaka" w:date="2017-04-11T21:16:00Z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74C7BC86" w14:textId="59F1027A" w:rsidR="003C44AC" w:rsidDel="0059551B" w:rsidRDefault="003D35D3">
            <w:pPr>
              <w:jc w:val="both"/>
              <w:rPr>
                <w:del w:id="435" w:author="Sergio Akio Tanaka" w:date="2017-04-11T21:16:00Z"/>
              </w:rPr>
            </w:pPr>
            <w:moveFrom w:id="436" w:author="Sergio Akio Tanaka" w:date="2017-04-11T18:38:00Z">
              <w:del w:id="437" w:author="Sergio Akio Tanaka" w:date="2017-04-11T21:16:00Z">
                <w:r w:rsidDel="0059551B">
                  <w:delText>Digitalization</w:delText>
                </w:r>
              </w:del>
            </w:moveFrom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2D984490" w14:textId="1E8D694B" w:rsidR="003C44AC" w:rsidDel="0059551B" w:rsidRDefault="003D35D3">
            <w:pPr>
              <w:jc w:val="both"/>
              <w:rPr>
                <w:del w:id="438" w:author="Sergio Akio Tanaka" w:date="2017-04-11T21:16:00Z"/>
              </w:rPr>
            </w:pPr>
            <w:moveFrom w:id="439" w:author="Sergio Akio Tanaka" w:date="2017-04-11T18:38:00Z">
              <w:del w:id="440" w:author="Sergio Akio Tanaka" w:date="2017-04-11T21:16:00Z">
                <w:r w:rsidDel="0059551B">
                  <w:delText>Uma organização forte em TI se faz, primeiramente, priorizando a automatização dos processos mais importantes da empresa.</w:delText>
                </w:r>
              </w:del>
            </w:moveFrom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458B00BC" w14:textId="3E5445DC" w:rsidR="003C44AC" w:rsidDel="0059551B" w:rsidRDefault="003D35D3">
            <w:pPr>
              <w:jc w:val="both"/>
              <w:rPr>
                <w:del w:id="441" w:author="Sergio Akio Tanaka" w:date="2017-04-11T21:16:00Z"/>
              </w:rPr>
            </w:pPr>
            <w:moveFrom w:id="442" w:author="Sergio Akio Tanaka" w:date="2017-04-11T18:38:00Z">
              <w:del w:id="443" w:author="Sergio Akio Tanaka" w:date="2017-04-11T21:16:00Z">
                <w:r w:rsidDel="0059551B">
                  <w:delText>3</w:delText>
                </w:r>
              </w:del>
            </w:moveFrom>
          </w:p>
        </w:tc>
      </w:tr>
      <w:tr w:rsidR="003C44AC" w:rsidDel="0059551B" w14:paraId="6950730C" w14:textId="79700685">
        <w:trPr>
          <w:del w:id="444" w:author="Sergio Akio Tanaka" w:date="2017-04-11T21:16:00Z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47B5AD42" w14:textId="4917D038" w:rsidR="003C44AC" w:rsidDel="0059551B" w:rsidRDefault="003D35D3">
            <w:pPr>
              <w:jc w:val="both"/>
              <w:rPr>
                <w:del w:id="445" w:author="Sergio Akio Tanaka" w:date="2017-04-11T21:16:00Z"/>
              </w:rPr>
            </w:pPr>
            <w:moveFrom w:id="446" w:author="Sergio Akio Tanaka" w:date="2017-04-11T18:38:00Z">
              <w:del w:id="447" w:author="Sergio Akio Tanaka" w:date="2017-04-11T21:16:00Z">
                <w:r w:rsidDel="0059551B">
                  <w:delText>Organizational Culture</w:delText>
                </w:r>
              </w:del>
            </w:moveFrom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1FC4A3EE" w14:textId="3037A3FA" w:rsidR="003C44AC" w:rsidDel="0059551B" w:rsidRDefault="003D35D3">
            <w:pPr>
              <w:jc w:val="both"/>
              <w:rPr>
                <w:del w:id="448" w:author="Sergio Akio Tanaka" w:date="2017-04-11T21:16:00Z"/>
              </w:rPr>
            </w:pPr>
            <w:moveFrom w:id="449" w:author="Sergio Akio Tanaka" w:date="2017-04-11T18:38:00Z">
              <w:del w:id="450" w:author="Sergio Akio Tanaka" w:date="2017-04-11T21:16:00Z">
                <w:r w:rsidDel="0059551B">
                  <w:delText>A importância dada pelos gestores à TI reflete nos outros colaboradores, que também passam a valorizá-la e a enxerga-la como um setor em comum na empresa.</w:delText>
                </w:r>
              </w:del>
            </w:moveFrom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55D1B66E" w14:textId="7C879BC6" w:rsidR="003C44AC" w:rsidDel="0059551B" w:rsidRDefault="003D35D3">
            <w:pPr>
              <w:jc w:val="both"/>
              <w:rPr>
                <w:del w:id="451" w:author="Sergio Akio Tanaka" w:date="2017-04-11T21:16:00Z"/>
              </w:rPr>
            </w:pPr>
            <w:moveFrom w:id="452" w:author="Sergio Akio Tanaka" w:date="2017-04-11T18:38:00Z">
              <w:del w:id="453" w:author="Sergio Akio Tanaka" w:date="2017-04-11T21:16:00Z">
                <w:r w:rsidDel="0059551B">
                  <w:delText>2</w:delText>
                </w:r>
              </w:del>
            </w:moveFrom>
          </w:p>
        </w:tc>
      </w:tr>
      <w:moveFromRangeEnd w:id="310"/>
    </w:tbl>
    <w:p w14:paraId="4E5A9270" w14:textId="77777777" w:rsidR="003C44AC" w:rsidRDefault="003C44AC">
      <w:pPr>
        <w:jc w:val="both"/>
      </w:pPr>
    </w:p>
    <w:p w14:paraId="03B0AEEE" w14:textId="77777777" w:rsidR="003C44AC" w:rsidRDefault="003C44AC">
      <w:pPr>
        <w:jc w:val="both"/>
      </w:pPr>
    </w:p>
    <w:p w14:paraId="2C338494" w14:textId="77777777" w:rsidR="003C44AC" w:rsidRDefault="003D35D3">
      <w:pPr>
        <w:pStyle w:val="PargrafodaLista1"/>
        <w:numPr>
          <w:ilvl w:val="0"/>
          <w:numId w:val="1"/>
        </w:numPr>
        <w:jc w:val="both"/>
      </w:pPr>
      <w:r>
        <w:t xml:space="preserve"> A organização possui uma estratégia digital a ser implantada?</w:t>
      </w:r>
    </w:p>
    <w:p w14:paraId="4F71EA5F" w14:textId="77777777" w:rsidR="003C44AC" w:rsidRDefault="003C44AC">
      <w:pPr>
        <w:pStyle w:val="PargrafodaLista1"/>
        <w:jc w:val="both"/>
      </w:pPr>
    </w:p>
    <w:p w14:paraId="603918B9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Concordo totalmente</w:t>
      </w:r>
    </w:p>
    <w:p w14:paraId="097665B9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Concordo</w:t>
      </w:r>
    </w:p>
    <w:p w14:paraId="1E292EFE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Indiferente</w:t>
      </w:r>
    </w:p>
    <w:p w14:paraId="2CFC9660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Discordo</w:t>
      </w:r>
    </w:p>
    <w:p w14:paraId="71219B04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proofErr w:type="gramStart"/>
      <w:r>
        <w:t>Discordo Totalmente</w:t>
      </w:r>
      <w:proofErr w:type="gramEnd"/>
    </w:p>
    <w:p w14:paraId="3144E6DC" w14:textId="77777777" w:rsidR="003C44AC" w:rsidRDefault="003C44AC">
      <w:pPr>
        <w:jc w:val="both"/>
      </w:pPr>
    </w:p>
    <w:p w14:paraId="3B5949E2" w14:textId="0549B5C4" w:rsidR="003C44AC" w:rsidRDefault="003D35D3">
      <w:pPr>
        <w:jc w:val="both"/>
      </w:pPr>
      <w:r>
        <w:t>Tabela – questão 2</w:t>
      </w:r>
      <w:ins w:id="454" w:author="Sergio Akio Tanaka" w:date="2017-04-11T18:39:00Z">
        <w:r w:rsidR="008F4F07">
          <w:t>0</w:t>
        </w:r>
      </w:ins>
      <w:del w:id="455" w:author="Sergio Akio Tanaka" w:date="2017-04-11T18:39:00Z">
        <w:r w:rsidDel="008F4F07">
          <w:delText>1</w:delText>
        </w:r>
      </w:del>
    </w:p>
    <w:tbl>
      <w:tblPr>
        <w:tblStyle w:val="Tabelacomgrade"/>
        <w:tblW w:w="851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72"/>
        <w:gridCol w:w="5385"/>
        <w:gridCol w:w="759"/>
        <w:tblGridChange w:id="456">
          <w:tblGrid>
            <w:gridCol w:w="30"/>
            <w:gridCol w:w="2342"/>
            <w:gridCol w:w="30"/>
            <w:gridCol w:w="5355"/>
            <w:gridCol w:w="30"/>
            <w:gridCol w:w="729"/>
            <w:gridCol w:w="30"/>
          </w:tblGrid>
        </w:tblGridChange>
      </w:tblGrid>
      <w:tr w:rsidR="003C44AC" w14:paraId="1C402A06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6B743346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EIXO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63DFEBE7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Justificativa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2069F747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3C44AC" w14:paraId="1047AC01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6498E9BD" w14:textId="77777777" w:rsidR="003C44AC" w:rsidRDefault="003D35D3">
            <w:pPr>
              <w:jc w:val="both"/>
            </w:pPr>
            <w:r>
              <w:t>Infrastructure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594BF563" w14:textId="5AD1DF00" w:rsidR="003C44AC" w:rsidRDefault="00016744" w:rsidP="00016744">
            <w:pPr>
              <w:jc w:val="both"/>
            </w:pPr>
            <w:ins w:id="457" w:author="Sergio Akio Tanaka" w:date="2017-04-11T18:42:00Z">
              <w:r>
                <w:t>Um novo tipo de infra</w:t>
              </w:r>
              <w:r w:rsidR="00CD536F">
                <w:t xml:space="preserve">estrutura precisa ser </w:t>
              </w:r>
              <w:proofErr w:type="gramStart"/>
              <w:r w:rsidR="00CD536F">
                <w:t>construída</w:t>
              </w:r>
              <w:proofErr w:type="gramEnd"/>
              <w:r w:rsidR="00C50E6C">
                <w:t xml:space="preserve"> que não</w:t>
              </w:r>
              <w:r w:rsidR="00CD536F" w:rsidRPr="00CD536F">
                <w:t xml:space="preserve"> apenas vai remodelar</w:t>
              </w:r>
              <w:r w:rsidR="00CD536F">
                <w:t xml:space="preserve"> os</w:t>
              </w:r>
              <w:r w:rsidR="00CD536F" w:rsidRPr="00CD536F">
                <w:t xml:space="preserve"> negócios, mas a forma como as pessoas vivem. </w:t>
              </w:r>
            </w:ins>
            <w:ins w:id="458" w:author="Sergio Akio Tanaka" w:date="2017-04-11T19:02:00Z">
              <w:r>
                <w:t xml:space="preserve"> Uma plataforma de negócios digitais possui uma plataforma inteligente composto por: Internet das coisas, sistemas de informa</w:t>
              </w:r>
            </w:ins>
            <w:ins w:id="459" w:author="Sergio Akio Tanaka" w:date="2017-04-11T19:03:00Z">
              <w:r w:rsidR="00A91DDA">
                <w:t>ções, ecossistemas e</w:t>
              </w:r>
              <w:r>
                <w:t xml:space="preserve"> usu</w:t>
              </w:r>
            </w:ins>
            <w:ins w:id="460" w:author="Sergio Akio Tanaka" w:date="2017-04-11T19:04:00Z">
              <w:r>
                <w:t>ários experientes.</w:t>
              </w:r>
              <w:r w:rsidR="00BD59D9">
                <w:t xml:space="preserve"> Uma plataforma </w:t>
              </w:r>
            </w:ins>
            <w:ins w:id="461" w:author="Sergio Akio Tanaka" w:date="2017-04-11T19:05:00Z">
              <w:r w:rsidR="00BD59D9">
                <w:t>digital é veloz e ágil</w:t>
              </w:r>
            </w:ins>
            <w:ins w:id="462" w:author="Sergio Akio Tanaka" w:date="2017-04-11T19:06:00Z">
              <w:r w:rsidR="00A91DDA">
                <w:t>. Uma infraestrutura ágil é otimizada, simplificada, automatizada e padronizada.</w:t>
              </w:r>
            </w:ins>
            <w:del w:id="463" w:author="Sergio Akio Tanaka" w:date="2017-04-11T18:42:00Z">
              <w:r w:rsidR="003D35D3" w:rsidDel="00CD536F">
                <w:delText>Estratégia digital está ligada diretamente à infraestrutura, pois uma deve ser compatível com a outra.</w:delText>
              </w:r>
            </w:del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5211CF39" w14:textId="77777777" w:rsidR="003C44AC" w:rsidRDefault="003D35D3">
            <w:pPr>
              <w:jc w:val="both"/>
            </w:pPr>
            <w:r>
              <w:t>4</w:t>
            </w:r>
          </w:p>
        </w:tc>
      </w:tr>
      <w:tr w:rsidR="003C44AC" w14:paraId="21C607BC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289E643A" w14:textId="77777777" w:rsidR="003C44AC" w:rsidRDefault="003D35D3">
            <w:pPr>
              <w:jc w:val="both"/>
            </w:pPr>
            <w:r>
              <w:t>Training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5F77D1F2" w14:textId="3C5AF65A" w:rsidR="003C44AC" w:rsidRDefault="003D35D3">
            <w:pPr>
              <w:jc w:val="both"/>
            </w:pPr>
            <w:del w:id="464" w:author="Sergio Akio Tanaka" w:date="2017-04-11T19:12:00Z">
              <w:r w:rsidDel="0068084B">
                <w:delText>Os gestores necessitam de um certo conhecimento antes de planejarem uma intervenção que possa ser impactante em toda a organização.</w:delText>
              </w:r>
            </w:del>
            <w:ins w:id="465" w:author="Sergio Akio Tanaka" w:date="2017-04-11T19:12:00Z">
              <w:r w:rsidR="0068084B">
                <w:t>Os gestores devem desenvolver as capacidades de servi</w:t>
              </w:r>
            </w:ins>
            <w:ins w:id="466" w:author="Sergio Akio Tanaka" w:date="2017-04-11T19:13:00Z">
              <w:r w:rsidR="0068084B">
                <w:t>ços digitais qualificando a organização (pessoas)</w:t>
              </w:r>
            </w:ins>
            <w:ins w:id="467" w:author="Sergio Akio Tanaka" w:date="2017-04-11T19:15:00Z">
              <w:r w:rsidR="0068084B">
                <w:t>, tais como: foco na estratégia do neg</w:t>
              </w:r>
            </w:ins>
            <w:ins w:id="468" w:author="Sergio Akio Tanaka" w:date="2017-04-11T19:16:00Z">
              <w:r w:rsidR="0068084B">
                <w:t>ócio, competência nos talentos, qualificações na liderança e resiliência organizacional</w:t>
              </w:r>
            </w:ins>
            <w:ins w:id="469" w:author="Sergio Akio Tanaka" w:date="2017-04-11T19:13:00Z">
              <w:r w:rsidR="0068084B">
                <w:t xml:space="preserve">. </w:t>
              </w:r>
            </w:ins>
            <w:ins w:id="470" w:author="Sergio Akio Tanaka" w:date="2017-04-11T19:16:00Z">
              <w:r w:rsidR="0068084B">
                <w:t>O</w:t>
              </w:r>
            </w:ins>
            <w:ins w:id="471" w:author="Sergio Akio Tanaka" w:date="2017-04-11T19:13:00Z">
              <w:r w:rsidR="0068084B">
                <w:t xml:space="preserve"> gerenciamento de programas e projetos (processos)</w:t>
              </w:r>
            </w:ins>
            <w:ins w:id="472" w:author="Sergio Akio Tanaka" w:date="2017-04-11T19:16:00Z">
              <w:r w:rsidR="0068084B">
                <w:t xml:space="preserve"> pode</w:t>
              </w:r>
            </w:ins>
            <w:ins w:id="473" w:author="Sergio Akio Tanaka" w:date="2017-04-11T19:17:00Z">
              <w:r w:rsidR="0068084B">
                <w:t xml:space="preserve"> focar na informação como ativo interoperabilidade como princípio e a reutilização de um requisito</w:t>
              </w:r>
            </w:ins>
            <w:ins w:id="474" w:author="Sergio Akio Tanaka" w:date="2017-04-11T19:13:00Z">
              <w:r w:rsidR="0068084B">
                <w:t xml:space="preserve">. A </w:t>
              </w:r>
            </w:ins>
            <w:ins w:id="475" w:author="Sergio Akio Tanaka" w:date="2017-04-11T19:14:00Z">
              <w:r w:rsidR="0068084B">
                <w:t>fundamentação de gerenciamento de informações (Dado) e a plataforma apropriada (tecnologia)</w:t>
              </w:r>
            </w:ins>
            <w:ins w:id="476" w:author="Sergio Akio Tanaka" w:date="2017-04-11T19:15:00Z">
              <w:r w:rsidR="0068084B">
                <w:t>, tais como:</w:t>
              </w:r>
            </w:ins>
            <w:ins w:id="477" w:author="Sergio Akio Tanaka" w:date="2017-04-11T19:14:00Z">
              <w:r w:rsidR="0068084B">
                <w:t xml:space="preserve"> com a compet</w:t>
              </w:r>
            </w:ins>
            <w:ins w:id="478" w:author="Sergio Akio Tanaka" w:date="2017-04-11T19:15:00Z">
              <w:r w:rsidR="0068084B">
                <w:t>ência em engenharia de sistemas, integração de soluções ponta a ponta e levação da maturidade.</w:t>
              </w:r>
            </w:ins>
            <w:ins w:id="479" w:author="Sergio Akio Tanaka" w:date="2017-04-11T19:17:00Z">
              <w:r w:rsidR="0068084B">
                <w:t xml:space="preserve"> Portanto, temos a jornada digital.</w:t>
              </w:r>
            </w:ins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12BE18B1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31AC425B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45236B13" w14:textId="77777777" w:rsidR="003C44AC" w:rsidRDefault="003D35D3">
            <w:pPr>
              <w:jc w:val="both"/>
            </w:pPr>
            <w:r>
              <w:t>Framework (Model)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7ACF7F15" w14:textId="0AA162E7" w:rsidR="003C44AC" w:rsidRDefault="003D35D3">
            <w:pPr>
              <w:jc w:val="both"/>
            </w:pPr>
            <w:del w:id="480" w:author="Sergio Akio Tanaka" w:date="2017-04-11T19:19:00Z">
              <w:r w:rsidDel="00C87987">
                <w:delText xml:space="preserve">Essa estratégia pode vir acompanhada de um </w:delText>
              </w:r>
              <w:r w:rsidDel="00C87987">
                <w:rPr>
                  <w:i/>
                </w:rPr>
                <w:delText>framework</w:delText>
              </w:r>
              <w:r w:rsidDel="00C87987">
                <w:delText xml:space="preserve"> que atue junto com a mesma, num mesmo contexto.</w:delText>
              </w:r>
            </w:del>
            <w:ins w:id="481" w:author="Sergio Akio Tanaka" w:date="2017-04-11T19:19:00Z">
              <w:r w:rsidR="00C87987">
                <w:t>Garanta que o framework</w:t>
              </w:r>
              <w:r w:rsidR="00865DA8">
                <w:t xml:space="preserve"> de governança permita tomar decisões rápidas pelos decisores.</w:t>
              </w:r>
            </w:ins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054B37E7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3FAA94B6" w14:textId="77777777">
        <w:trPr>
          <w:trHeight w:val="884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387A61B2" w14:textId="77777777" w:rsidR="003C44AC" w:rsidRDefault="003D35D3">
            <w:pPr>
              <w:jc w:val="both"/>
            </w:pPr>
            <w:r>
              <w:t>Business Process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4A02ABD3" w14:textId="64EFC88A" w:rsidR="003C44AC" w:rsidRDefault="003D35D3">
            <w:pPr>
              <w:jc w:val="both"/>
            </w:pPr>
            <w:del w:id="482" w:author="Sergio Akio Tanaka" w:date="2017-04-11T19:21:00Z">
              <w:r w:rsidDel="00A75DA5">
                <w:delText>A mudança começaria a fazer efeito nos processos de negócio ao longo do tempo.</w:delText>
              </w:r>
            </w:del>
            <w:ins w:id="483" w:author="Sergio Akio Tanaka" w:date="2017-04-11T19:21:00Z">
              <w:r w:rsidR="00A75DA5">
                <w:t>A estratégia digital deverá focar nos desafios de padronização de processos de negócios.</w:t>
              </w:r>
            </w:ins>
            <w:ins w:id="484" w:author="Sergio Akio Tanaka" w:date="2017-04-11T19:34:00Z">
              <w:r w:rsidR="00040400">
                <w:t xml:space="preserve"> </w:t>
              </w:r>
            </w:ins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6386A666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1558BF0A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0E17D50D" w14:textId="77777777" w:rsidR="003C44AC" w:rsidRDefault="003D35D3">
            <w:pPr>
              <w:jc w:val="both"/>
            </w:pPr>
            <w:r>
              <w:t>Deliverables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4354F969" w14:textId="2202CC37" w:rsidR="003C44AC" w:rsidRDefault="001B4538">
            <w:pPr>
              <w:jc w:val="both"/>
            </w:pPr>
            <w:ins w:id="485" w:author="Sergio Akio Tanaka" w:date="2017-04-11T19:47:00Z">
              <w:r>
                <w:t xml:space="preserve">A estratégia digital tem a tarefa de digitalizar a organização permitindo a inovação da entrega de serviços, </w:t>
              </w:r>
            </w:ins>
            <w:del w:id="486" w:author="Sergio Akio Tanaka" w:date="2017-04-11T19:46:00Z">
              <w:r w:rsidR="003D35D3" w:rsidDel="001B4538">
                <w:delText>O planejamento de uma estratégia pode levar todos os envolvidos a raciocinarem a respeito da atual situação, sendo mais fácil identificar problemas que necessitem ser resolvidos.</w:delText>
              </w:r>
            </w:del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2DF118FF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3F8F0FCE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08A5924A" w14:textId="77777777" w:rsidR="003C44AC" w:rsidRDefault="003D35D3">
            <w:pPr>
              <w:jc w:val="both"/>
            </w:pPr>
            <w:r>
              <w:t>Strategic Align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52E9E870" w14:textId="01D86037" w:rsidR="003C44AC" w:rsidRDefault="00040400">
            <w:pPr>
              <w:jc w:val="both"/>
            </w:pPr>
            <w:ins w:id="487" w:author="Sergio Akio Tanaka" w:date="2017-04-11T19:31:00Z">
              <w:r>
                <w:t xml:space="preserve">Garantir que os executivos de negócio estejam completamente engajados com seus planos digitais é um desafio, e deve-se observar: 1) ter certeza que </w:t>
              </w:r>
            </w:ins>
            <w:ins w:id="488" w:author="Sergio Akio Tanaka" w:date="2017-04-11T19:32:00Z">
              <w:r>
                <w:t>eles</w:t>
              </w:r>
            </w:ins>
            <w:ins w:id="489" w:author="Sergio Akio Tanaka" w:date="2017-04-11T19:31:00Z">
              <w:r>
                <w:t xml:space="preserve"> </w:t>
              </w:r>
            </w:ins>
            <w:ins w:id="490" w:author="Sergio Akio Tanaka" w:date="2017-04-11T19:32:00Z">
              <w:r>
                <w:t xml:space="preserve">acordam com os objetivos 2) ter </w:t>
              </w:r>
              <w:r>
                <w:lastRenderedPageBreak/>
                <w:t>certeza que se engajarão nos resultados corretos para uma vis</w:t>
              </w:r>
            </w:ins>
            <w:ins w:id="491" w:author="Sergio Akio Tanaka" w:date="2017-04-11T19:33:00Z">
              <w:r>
                <w:t>ão integrada do negócio 3) garantir que o framework de governança permitirá decisões rápidas pelos decisores.</w:t>
              </w:r>
            </w:ins>
            <w:del w:id="492" w:author="Sergio Akio Tanaka" w:date="2017-04-11T19:31:00Z">
              <w:r w:rsidR="003D35D3" w:rsidDel="00E74C3B">
                <w:delText>Além de conhecimento sobre o assunto, os gestores precisam estar em comunicação com os colaboradores do setor de TI. A decisão final precisa passar pelo conhecimento de todos.</w:delText>
              </w:r>
            </w:del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7286FC6E" w14:textId="77777777" w:rsidR="003C44AC" w:rsidRDefault="003D35D3">
            <w:pPr>
              <w:jc w:val="both"/>
            </w:pPr>
            <w:r>
              <w:lastRenderedPageBreak/>
              <w:t>3</w:t>
            </w:r>
          </w:p>
        </w:tc>
      </w:tr>
      <w:tr w:rsidR="003C44AC" w14:paraId="4204FED4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6E5E37D0" w14:textId="77777777" w:rsidR="003C44AC" w:rsidRDefault="003D35D3">
            <w:pPr>
              <w:jc w:val="both"/>
            </w:pPr>
            <w:r>
              <w:lastRenderedPageBreak/>
              <w:t>Metrics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603DF288" w14:textId="771FEF74" w:rsidR="003A78C5" w:rsidRDefault="00897251" w:rsidP="003A78C5">
            <w:pPr>
              <w:jc w:val="both"/>
              <w:rPr>
                <w:ins w:id="493" w:author="Sergio Akio Tanaka" w:date="2017-04-11T19:49:00Z"/>
              </w:rPr>
            </w:pPr>
            <w:ins w:id="494" w:author="Sergio Akio Tanaka" w:date="2017-04-11T19:50:00Z">
              <w:r>
                <w:t xml:space="preserve">Permitir </w:t>
              </w:r>
            </w:ins>
            <w:ins w:id="495" w:author="Sergio Akio Tanaka" w:date="2017-04-11T19:49:00Z">
              <w:r>
                <w:t>u</w:t>
              </w:r>
              <w:r w:rsidR="003A78C5">
                <w:t>ma cultura reforçada de medição, avaliação e inovação no desenho e na entrega de programas e políticas. Isto deve incluir publicamente a liberação de todas as informações-chave que informam as decisões que tomamos.</w:t>
              </w:r>
            </w:ins>
          </w:p>
          <w:p w14:paraId="2F900892" w14:textId="277398E3" w:rsidR="003C44AC" w:rsidRDefault="003A78C5" w:rsidP="003A78C5">
            <w:pPr>
              <w:jc w:val="both"/>
            </w:pPr>
            <w:ins w:id="496" w:author="Sergio Akio Tanaka" w:date="2017-04-11T19:49:00Z">
              <w:r>
                <w:t>Desenvolver uma nova estratégia de serviço que visa a criação de uma única janela on-line para todos os serviços da organiza</w:t>
              </w:r>
            </w:ins>
            <w:ins w:id="497" w:author="Sergio Akio Tanaka" w:date="2017-04-11T19:50:00Z">
              <w:r>
                <w:t xml:space="preserve">ção </w:t>
              </w:r>
            </w:ins>
            <w:ins w:id="498" w:author="Sergio Akio Tanaka" w:date="2017-04-11T19:49:00Z">
              <w:r>
                <w:t>com novos padrões de desempenho.</w:t>
              </w:r>
            </w:ins>
            <w:ins w:id="499" w:author="Sergio Akio Tanaka" w:date="2017-04-11T19:59:00Z">
              <w:r w:rsidR="004070EC">
                <w:t xml:space="preserve"> Uma métrica muito utilizada é a </w:t>
              </w:r>
              <w:r w:rsidR="00CE109B" w:rsidRPr="00CE109B">
                <w:t xml:space="preserve">KPIs de negócios digitais para otimizar </w:t>
              </w:r>
              <w:r w:rsidR="00CE109B">
                <w:t xml:space="preserve">os </w:t>
              </w:r>
              <w:r w:rsidR="00CE109B" w:rsidRPr="00CE109B">
                <w:t>negócios atuais</w:t>
              </w:r>
            </w:ins>
            <w:del w:id="500" w:author="Sergio Akio Tanaka" w:date="2017-04-11T19:49:00Z">
              <w:r w:rsidR="003D35D3" w:rsidDel="003A78C5">
                <w:delText>O processo de implantação dessa estratégia também precisa passar por uma métrica, pois assim a é possível tem uma maior organização e definição de metas.</w:delText>
              </w:r>
            </w:del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43A592FE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028F9325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54B0DBB6" w14:textId="77777777" w:rsidR="003C44AC" w:rsidRDefault="003D35D3">
            <w:pPr>
              <w:jc w:val="both"/>
            </w:pPr>
            <w:r>
              <w:t>Perceptions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1FE9C703" w14:textId="28429F1E" w:rsidR="003C44AC" w:rsidRDefault="003D35D3">
            <w:pPr>
              <w:jc w:val="both"/>
            </w:pPr>
            <w:del w:id="501" w:author="Sergio Akio Tanaka" w:date="2017-04-11T19:40:00Z">
              <w:r w:rsidDel="00B52092">
                <w:delText>O planejamento pode vir a tornar explícito, problemas não identificados anteriormente.</w:delText>
              </w:r>
            </w:del>
            <w:ins w:id="502" w:author="Sergio Akio Tanaka" w:date="2017-04-11T19:40:00Z">
              <w:r w:rsidR="00B52092">
                <w:t>A percepção da transformação digital deve focar nos objetivos de neg</w:t>
              </w:r>
            </w:ins>
            <w:ins w:id="503" w:author="Sergio Akio Tanaka" w:date="2017-04-11T19:41:00Z">
              <w:r w:rsidR="00B52092">
                <w:t xml:space="preserve">ócios e minimizar o foco na infraestrutura tecnológica: 1) Infraestrutura tem que ser </w:t>
              </w:r>
            </w:ins>
            <w:ins w:id="504" w:author="Sergio Akio Tanaka" w:date="2017-04-11T19:42:00Z">
              <w:r w:rsidR="00B52092">
                <w:t xml:space="preserve">ágil 2) crie uma organização de TI, os processos operacionais, o relacionamento entre negócio e tecnologia que sejam </w:t>
              </w:r>
              <w:proofErr w:type="gramStart"/>
              <w:r w:rsidR="00B52092">
                <w:t>transparente</w:t>
              </w:r>
              <w:proofErr w:type="gramEnd"/>
              <w:r w:rsidR="00B52092">
                <w:t>, dinâmicos, eficientes e efetivos.</w:t>
              </w:r>
            </w:ins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66847529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218C980D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590C9F79" w14:textId="77777777" w:rsidR="003C44AC" w:rsidRDefault="003D35D3">
            <w:pPr>
              <w:jc w:val="both"/>
            </w:pPr>
            <w:r>
              <w:t>Risk management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544EC52B" w14:textId="4E9A35AC" w:rsidR="003C44AC" w:rsidRDefault="00B0085C" w:rsidP="00B0085C">
            <w:pPr>
              <w:jc w:val="both"/>
            </w:pPr>
            <w:ins w:id="505" w:author="Sergio Akio Tanaka" w:date="2017-04-11T20:16:00Z">
              <w:r w:rsidRPr="00B0085C">
                <w:t xml:space="preserve">Defina sua estratégia de investimento, </w:t>
              </w:r>
              <w:r>
                <w:t>parceiros de negócios</w:t>
              </w:r>
              <w:r w:rsidRPr="00B0085C">
                <w:t xml:space="preserve"> e mitigação de riscos.</w:t>
              </w:r>
            </w:ins>
            <w:del w:id="506" w:author="Sergio Akio Tanaka" w:date="2017-04-11T20:16:00Z">
              <w:r w:rsidR="003D35D3" w:rsidDel="00B0085C">
                <w:delText>Assim como qualquer outro processo, esse tipo mudança também oferece diversos tipos de riscos para a organização. Isso tem que estar claro para os envolvidos.</w:delText>
              </w:r>
            </w:del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6CEED5CA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4657C3C7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29B1F354" w14:textId="77777777" w:rsidR="003C44AC" w:rsidRDefault="003D35D3">
            <w:pPr>
              <w:jc w:val="both"/>
            </w:pPr>
            <w:r>
              <w:t>Digitalization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2AD0B7BB" w14:textId="2B3C7035" w:rsidR="003C44AC" w:rsidRDefault="00DE31BC">
            <w:pPr>
              <w:jc w:val="both"/>
            </w:pPr>
            <w:ins w:id="507" w:author="Sergio Akio Tanaka" w:date="2017-04-11T20:08:00Z">
              <w:r>
                <w:t>Modelos de negócios digitais podem incluir cidades inteligentes através</w:t>
              </w:r>
            </w:ins>
            <w:ins w:id="508" w:author="Sergio Akio Tanaka" w:date="2017-04-11T20:10:00Z">
              <w:r>
                <w:t xml:space="preserve"> de</w:t>
              </w:r>
            </w:ins>
            <w:ins w:id="509" w:author="Sergio Akio Tanaka" w:date="2017-04-11T20:12:00Z">
              <w:r w:rsidR="00320287">
                <w:t xml:space="preserve"> plataformas de tecnologias digitais,</w:t>
              </w:r>
            </w:ins>
            <w:ins w:id="510" w:author="Sergio Akio Tanaka" w:date="2017-04-11T20:08:00Z">
              <w:r>
                <w:t xml:space="preserve"> máquinas inteligentes e internet das coisas, al</w:t>
              </w:r>
            </w:ins>
            <w:ins w:id="511" w:author="Sergio Akio Tanaka" w:date="2017-04-11T20:09:00Z">
              <w:r>
                <w:t>ém da integração com a mobilidade, mídias sociais, nuvem, big data</w:t>
              </w:r>
            </w:ins>
            <w:ins w:id="512" w:author="Sergio Akio Tanaka" w:date="2017-04-11T20:11:00Z">
              <w:r>
                <w:t>, ecossistemas com suas API’s</w:t>
              </w:r>
            </w:ins>
            <w:ins w:id="513" w:author="Sergio Akio Tanaka" w:date="2017-04-11T20:09:00Z">
              <w:r>
                <w:t xml:space="preserve"> e sistemas de informaçã</w:t>
              </w:r>
            </w:ins>
            <w:ins w:id="514" w:author="Sergio Akio Tanaka" w:date="2017-04-11T20:10:00Z">
              <w:r>
                <w:t xml:space="preserve">o todos conectados com pessoas e o negócio. Isso chamamos de </w:t>
              </w:r>
            </w:ins>
            <w:ins w:id="515" w:author="Sergio Akio Tanaka" w:date="2017-04-11T20:11:00Z">
              <w:r>
                <w:t>transformação digital.</w:t>
              </w:r>
            </w:ins>
            <w:del w:id="516" w:author="Sergio Akio Tanaka" w:date="2017-04-11T20:07:00Z">
              <w:r w:rsidR="003D35D3" w:rsidDel="006A5576">
                <w:delText>Com uma boa estratégia implantada, o nível de digitalização na organização aumentará consideravelmente.</w:delText>
              </w:r>
            </w:del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24254F16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1CDDA0E8" w14:textId="77777777" w:rsidTr="001D4E0A">
        <w:tblPrEx>
          <w:tblW w:w="8516" w:type="dxa"/>
          <w:tblInd w:w="-15" w:type="dxa"/>
          <w:tblCellMar>
            <w:left w:w="93" w:type="dxa"/>
          </w:tblCellMar>
          <w:tblPrExChange w:id="517" w:author="Sergio Akio Tanaka" w:date="2017-04-11T21:20:00Z">
            <w:tblPrEx>
              <w:tblW w:w="8516" w:type="dxa"/>
              <w:tblInd w:w="-15" w:type="dxa"/>
              <w:tblCellMar>
                <w:left w:w="93" w:type="dxa"/>
              </w:tblCellMar>
            </w:tblPrEx>
          </w:tblPrExChange>
        </w:tblPrEx>
        <w:trPr>
          <w:trHeight w:val="2646"/>
          <w:trPrChange w:id="518" w:author="Sergio Akio Tanaka" w:date="2017-04-11T21:20:00Z">
            <w:trPr>
              <w:gridBefore w:val="1"/>
            </w:trPr>
          </w:trPrChange>
        </w:trPr>
        <w:tc>
          <w:tcPr>
            <w:tcW w:w="2372" w:type="dxa"/>
            <w:shd w:val="clear" w:color="auto" w:fill="auto"/>
            <w:tcMar>
              <w:left w:w="93" w:type="dxa"/>
            </w:tcMar>
            <w:tcPrChange w:id="519" w:author="Sergio Akio Tanaka" w:date="2017-04-11T21:20:00Z">
              <w:tcPr>
                <w:tcW w:w="2372" w:type="dxa"/>
                <w:gridSpan w:val="2"/>
                <w:shd w:val="clear" w:color="auto" w:fill="auto"/>
                <w:tcMar>
                  <w:left w:w="93" w:type="dxa"/>
                </w:tcMar>
              </w:tcPr>
            </w:tcPrChange>
          </w:tcPr>
          <w:p w14:paraId="2FFE7965" w14:textId="595286C9" w:rsidR="003C44AC" w:rsidRDefault="003D35D3">
            <w:pPr>
              <w:jc w:val="both"/>
            </w:pPr>
            <w:r>
              <w:lastRenderedPageBreak/>
              <w:t>Organizational Culture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  <w:tcPrChange w:id="520" w:author="Sergio Akio Tanaka" w:date="2017-04-11T21:20:00Z">
              <w:tcPr>
                <w:tcW w:w="5385" w:type="dxa"/>
                <w:gridSpan w:val="2"/>
                <w:shd w:val="clear" w:color="auto" w:fill="auto"/>
                <w:tcMar>
                  <w:left w:w="93" w:type="dxa"/>
                </w:tcMar>
              </w:tcPr>
            </w:tcPrChange>
          </w:tcPr>
          <w:p w14:paraId="4EC12730" w14:textId="77777777" w:rsidR="003C44AC" w:rsidRDefault="003D35D3">
            <w:pPr>
              <w:jc w:val="both"/>
              <w:rPr>
                <w:ins w:id="521" w:author="Sergio Akio Tanaka" w:date="2017-04-11T20:03:00Z"/>
              </w:rPr>
            </w:pPr>
            <w:del w:id="522" w:author="Sergio Akio Tanaka" w:date="2017-04-11T19:35:00Z">
              <w:r w:rsidDel="00040400">
                <w:delText>Os setores da organização devem apoiar as mudanças planejadas, caso contrário, os riscos de fracasso podem aumentar.</w:delText>
              </w:r>
            </w:del>
            <w:ins w:id="523" w:author="Sergio Akio Tanaka" w:date="2017-04-11T19:35:00Z">
              <w:r w:rsidR="00040400">
                <w:t>Abordar a organização digital na perpectiva da centralidade do cliente, não em um departamento: 1) focar nos desafios de padroniza</w:t>
              </w:r>
            </w:ins>
            <w:ins w:id="524" w:author="Sergio Akio Tanaka" w:date="2017-04-11T19:36:00Z">
              <w:r w:rsidR="00040400">
                <w:t xml:space="preserve">ção dos processos de negócios 2) gerenciar os dados internos e viabilizar a organização dos dados externos para aumentar em quantidade o valor </w:t>
              </w:r>
            </w:ins>
            <w:ins w:id="525" w:author="Sergio Akio Tanaka" w:date="2017-04-11T19:38:00Z">
              <w:r w:rsidR="00B52092">
                <w:t>público da informa</w:t>
              </w:r>
            </w:ins>
            <w:ins w:id="526" w:author="Sergio Akio Tanaka" w:date="2017-04-11T19:39:00Z">
              <w:r w:rsidR="00B52092">
                <w:t>ção da organização 3) orientar para o sucesso conectando o que existe, não necessariamente fazendo coisas novas. Seja flexível e criativo.</w:t>
              </w:r>
            </w:ins>
          </w:p>
          <w:p w14:paraId="5083D1D6" w14:textId="1DFE82B2" w:rsidR="00A66A14" w:rsidRDefault="00A66A14">
            <w:pPr>
              <w:jc w:val="both"/>
            </w:pPr>
            <w:ins w:id="527" w:author="Sergio Akio Tanaka" w:date="2017-04-11T20:03:00Z">
              <w:r w:rsidRPr="00A66A14">
                <w:t>A falta de transparência e resistência cultural são os maiores desafios que os CIOs enfrentarão em termos de otimização de custos na era do negócio digital.</w:t>
              </w:r>
            </w:ins>
          </w:p>
        </w:tc>
        <w:tc>
          <w:tcPr>
            <w:tcW w:w="759" w:type="dxa"/>
            <w:shd w:val="clear" w:color="auto" w:fill="auto"/>
            <w:tcMar>
              <w:left w:w="93" w:type="dxa"/>
            </w:tcMar>
            <w:tcPrChange w:id="528" w:author="Sergio Akio Tanaka" w:date="2017-04-11T21:20:00Z">
              <w:tcPr>
                <w:tcW w:w="759" w:type="dxa"/>
                <w:gridSpan w:val="2"/>
                <w:shd w:val="clear" w:color="auto" w:fill="auto"/>
                <w:tcMar>
                  <w:left w:w="93" w:type="dxa"/>
                </w:tcMar>
              </w:tcPr>
            </w:tcPrChange>
          </w:tcPr>
          <w:p w14:paraId="6C15D6C8" w14:textId="77777777" w:rsidR="003C44AC" w:rsidRDefault="003D35D3">
            <w:pPr>
              <w:jc w:val="both"/>
            </w:pPr>
            <w:r>
              <w:t>2</w:t>
            </w:r>
          </w:p>
        </w:tc>
      </w:tr>
    </w:tbl>
    <w:p w14:paraId="7D72ADA2" w14:textId="77777777" w:rsidR="003C44AC" w:rsidRDefault="003C44AC">
      <w:pPr>
        <w:jc w:val="both"/>
      </w:pPr>
    </w:p>
    <w:p w14:paraId="337C1963" w14:textId="70470B98" w:rsidR="003C44AC" w:rsidDel="00893F5C" w:rsidRDefault="003C44AC">
      <w:pPr>
        <w:jc w:val="both"/>
        <w:rPr>
          <w:del w:id="529" w:author="Sergio Akio Tanaka" w:date="2017-04-13T14:14:00Z"/>
        </w:rPr>
      </w:pPr>
    </w:p>
    <w:p w14:paraId="3AE6B66B" w14:textId="2F86AABF" w:rsidR="003C44AC" w:rsidRDefault="00E05C6E">
      <w:pPr>
        <w:pStyle w:val="PargrafodaLista1"/>
        <w:ind w:left="360"/>
        <w:jc w:val="both"/>
        <w:pPrChange w:id="530" w:author="Sergio Akio Tanaka" w:date="2017-04-11T20:19:00Z">
          <w:pPr>
            <w:pStyle w:val="PargrafodaLista1"/>
            <w:numPr>
              <w:numId w:val="3"/>
            </w:numPr>
            <w:ind w:hanging="360"/>
            <w:jc w:val="both"/>
          </w:pPr>
        </w:pPrChange>
      </w:pPr>
      <w:ins w:id="531" w:author="Sergio Akio Tanaka" w:date="2017-04-11T20:19:00Z">
        <w:r>
          <w:t>21)</w:t>
        </w:r>
      </w:ins>
      <w:r w:rsidR="003D35D3">
        <w:t xml:space="preserve"> Na Arquitetura Empresarial é utilizado algum Framework, tal como o Zachman, TOGAF, DODAF, FEAF ou outro?</w:t>
      </w:r>
    </w:p>
    <w:p w14:paraId="3FF0FD57" w14:textId="77777777" w:rsidR="003C44AC" w:rsidRDefault="003C44AC">
      <w:pPr>
        <w:pStyle w:val="PargrafodaLista1"/>
        <w:jc w:val="both"/>
      </w:pPr>
    </w:p>
    <w:p w14:paraId="1B33BD9C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Concordo totalmente</w:t>
      </w:r>
    </w:p>
    <w:p w14:paraId="2AFDDCB2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Concordo</w:t>
      </w:r>
    </w:p>
    <w:p w14:paraId="68085607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Indiferente</w:t>
      </w:r>
    </w:p>
    <w:p w14:paraId="22D941AE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Discordo</w:t>
      </w:r>
    </w:p>
    <w:p w14:paraId="03B982B6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proofErr w:type="gramStart"/>
      <w:r>
        <w:t>Discordo Totalmente</w:t>
      </w:r>
      <w:proofErr w:type="gramEnd"/>
    </w:p>
    <w:p w14:paraId="7ED83311" w14:textId="77777777" w:rsidR="003C44AC" w:rsidRDefault="003D35D3">
      <w:pPr>
        <w:pStyle w:val="PargrafodaLista1"/>
        <w:jc w:val="both"/>
      </w:pPr>
      <w:proofErr w:type="gramStart"/>
      <w:r>
        <w:t>Qual:_</w:t>
      </w:r>
      <w:proofErr w:type="gramEnd"/>
      <w:r>
        <w:t>______________________________________________________________</w:t>
      </w:r>
    </w:p>
    <w:p w14:paraId="472C00CC" w14:textId="77777777" w:rsidR="003C44AC" w:rsidRDefault="003C44AC">
      <w:pPr>
        <w:pStyle w:val="PargrafodaLista1"/>
        <w:jc w:val="both"/>
      </w:pPr>
    </w:p>
    <w:p w14:paraId="7E27620E" w14:textId="77777777" w:rsidR="003C44AC" w:rsidRDefault="003C44AC">
      <w:pPr>
        <w:pStyle w:val="PargrafodaLista1"/>
        <w:jc w:val="both"/>
      </w:pPr>
    </w:p>
    <w:p w14:paraId="47E9AC05" w14:textId="5C511EC0" w:rsidR="003C44AC" w:rsidRDefault="003D35D3">
      <w:pPr>
        <w:jc w:val="both"/>
      </w:pPr>
      <w:r>
        <w:t>Tabela – questão 2</w:t>
      </w:r>
      <w:ins w:id="532" w:author="Sergio Akio Tanaka" w:date="2017-04-11T20:19:00Z">
        <w:r w:rsidR="00E05C6E">
          <w:t>1</w:t>
        </w:r>
      </w:ins>
      <w:del w:id="533" w:author="Sergio Akio Tanaka" w:date="2017-04-11T20:19:00Z">
        <w:r w:rsidDel="00E05C6E">
          <w:delText>2</w:delText>
        </w:r>
      </w:del>
    </w:p>
    <w:tbl>
      <w:tblPr>
        <w:tblStyle w:val="Tabelacomgrade"/>
        <w:tblW w:w="851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72"/>
        <w:gridCol w:w="5385"/>
        <w:gridCol w:w="759"/>
      </w:tblGrid>
      <w:tr w:rsidR="003C44AC" w14:paraId="5F2979B9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6A791C3F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EIXO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433D9453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Justificativa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2C6FFC29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3C44AC" w14:paraId="7CF13D6B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552F9D53" w14:textId="77777777" w:rsidR="003C44AC" w:rsidRDefault="003D35D3">
            <w:pPr>
              <w:jc w:val="both"/>
            </w:pPr>
            <w:r>
              <w:t>Infrastructure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1EB3614E" w14:textId="77777777" w:rsidR="003C44AC" w:rsidRDefault="003D35D3">
            <w:pPr>
              <w:jc w:val="both"/>
            </w:pPr>
            <w:r>
              <w:t xml:space="preserve">A infraestrutura precisa suportar a implantação do </w:t>
            </w:r>
            <w:r>
              <w:rPr>
                <w:i/>
              </w:rPr>
              <w:t xml:space="preserve">framework. </w:t>
            </w:r>
            <w:r>
              <w:t>Alguns não são compatíveis com infraestruturas falhas ou ultrapassadas.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62A8B33E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277C4A98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4DCE214A" w14:textId="77777777" w:rsidR="003C44AC" w:rsidRDefault="003D35D3">
            <w:pPr>
              <w:jc w:val="both"/>
            </w:pPr>
            <w:r>
              <w:t>Training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77DFF19D" w14:textId="77777777" w:rsidR="003C44AC" w:rsidRDefault="003D35D3">
            <w:pPr>
              <w:jc w:val="both"/>
            </w:pPr>
            <w:r>
              <w:t xml:space="preserve">Muitos </w:t>
            </w:r>
            <w:r>
              <w:rPr>
                <w:i/>
              </w:rPr>
              <w:t>frameworks</w:t>
            </w:r>
            <w:r>
              <w:t xml:space="preserve"> são complexos, exigindo treinamento dos colaboradores que mais o utilizarão.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65451D27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4C6D4615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6646727F" w14:textId="77777777" w:rsidR="003C44AC" w:rsidRDefault="003D35D3">
            <w:pPr>
              <w:jc w:val="both"/>
            </w:pPr>
            <w:r>
              <w:t>Framework (Model)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37A364B4" w14:textId="77777777" w:rsidR="003C44AC" w:rsidRDefault="003D35D3">
            <w:pPr>
              <w:jc w:val="both"/>
            </w:pPr>
            <w:r>
              <w:t xml:space="preserve">Experiência com vários </w:t>
            </w:r>
            <w:r>
              <w:rPr>
                <w:i/>
              </w:rPr>
              <w:t xml:space="preserve">frameworks </w:t>
            </w:r>
            <w:r>
              <w:t>diferentes ajudam os gestores e envolvidos a escolherem o mais adequado àquele contexto.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125B1CD1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222246A2" w14:textId="77777777">
        <w:trPr>
          <w:trHeight w:val="884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17266A66" w14:textId="77777777" w:rsidR="003C44AC" w:rsidRDefault="003D35D3">
            <w:pPr>
              <w:jc w:val="both"/>
            </w:pPr>
            <w:r>
              <w:lastRenderedPageBreak/>
              <w:t>Business Process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37CC8B92" w14:textId="77777777" w:rsidR="003C44AC" w:rsidRDefault="003D35D3">
            <w:pPr>
              <w:jc w:val="both"/>
            </w:pPr>
            <w:r>
              <w:rPr>
                <w:i/>
              </w:rPr>
              <w:t xml:space="preserve">Frameworks </w:t>
            </w:r>
            <w:r>
              <w:t>eficientes impactam em toda a organização, aumentando a produção, definindo os processos corretamente e agregando valor à empresa.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D132293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0A5C7E68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17FC778A" w14:textId="77777777" w:rsidR="003C44AC" w:rsidRDefault="003D35D3">
            <w:pPr>
              <w:jc w:val="both"/>
            </w:pPr>
            <w:r>
              <w:t>Deliverables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4B82B5EF" w14:textId="6317B656" w:rsidR="003C44AC" w:rsidRDefault="003D35D3">
            <w:pPr>
              <w:jc w:val="both"/>
            </w:pPr>
            <w:r>
              <w:t>Frameworks bem escolhidos e seguidos corretamente agregam valor à organização, despertando o interesse de investidores externos.</w:t>
            </w:r>
            <w:ins w:id="534" w:author="Sergio Akio Tanaka" w:date="2017-04-13T14:15:00Z">
              <w:r w:rsidR="00893F5C">
                <w:t xml:space="preserve"> Ajudam na entrega rápida e eficiente dos entregáveis.</w:t>
              </w:r>
            </w:ins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708A72A1" w14:textId="77777777" w:rsidR="003C44AC" w:rsidRDefault="003D35D3">
            <w:pPr>
              <w:jc w:val="both"/>
            </w:pPr>
            <w:r>
              <w:t>4</w:t>
            </w:r>
          </w:p>
        </w:tc>
      </w:tr>
      <w:tr w:rsidR="003C44AC" w14:paraId="5C9117E3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196A0F42" w14:textId="77777777" w:rsidR="003C44AC" w:rsidRDefault="003D35D3">
            <w:pPr>
              <w:jc w:val="both"/>
            </w:pPr>
            <w:r>
              <w:t>Strategic Align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14D828A7" w14:textId="682E3375" w:rsidR="003C44AC" w:rsidRDefault="003D35D3" w:rsidP="00893F5C">
            <w:pPr>
              <w:jc w:val="both"/>
            </w:pPr>
            <w:r>
              <w:t xml:space="preserve">O alinhamento estratégico também precisa </w:t>
            </w:r>
            <w:del w:id="535" w:author="Sergio Akio Tanaka" w:date="2017-04-13T14:16:00Z">
              <w:r w:rsidDel="00893F5C">
                <w:delText xml:space="preserve">existir </w:delText>
              </w:r>
            </w:del>
            <w:ins w:id="536" w:author="Sergio Akio Tanaka" w:date="2017-04-13T14:16:00Z">
              <w:r w:rsidR="009A3358">
                <w:t>estar alinha</w:t>
              </w:r>
              <w:r w:rsidR="00893F5C">
                <w:t xml:space="preserve">do </w:t>
              </w:r>
            </w:ins>
            <w:del w:id="537" w:author="Sergio Akio Tanaka" w:date="2017-04-13T14:16:00Z">
              <w:r w:rsidDel="00893F5C">
                <w:delText xml:space="preserve">entre </w:delText>
              </w:r>
            </w:del>
            <w:ins w:id="538" w:author="Sergio Akio Tanaka" w:date="2017-04-13T14:16:00Z">
              <w:r w:rsidR="00893F5C">
                <w:t>com a implantação d</w:t>
              </w:r>
            </w:ins>
            <w:r>
              <w:t xml:space="preserve">os </w:t>
            </w:r>
            <w:r>
              <w:rPr>
                <w:i/>
              </w:rPr>
              <w:t>frameworks</w:t>
            </w:r>
            <w:r>
              <w:t xml:space="preserve">. Na hora da escolha do </w:t>
            </w:r>
            <w:r>
              <w:rPr>
                <w:i/>
              </w:rPr>
              <w:t>framework</w:t>
            </w:r>
            <w:r>
              <w:t>, é necessário verificar se o mesmo é compatível com os demais já utilizados na organização.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439C41B2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5D58CBD2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454E5195" w14:textId="77777777" w:rsidR="003C44AC" w:rsidRDefault="003D35D3">
            <w:pPr>
              <w:jc w:val="both"/>
            </w:pPr>
            <w:r>
              <w:t>Metrics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689C8D1B" w14:textId="77777777" w:rsidR="003C44AC" w:rsidRDefault="003D35D3">
            <w:pPr>
              <w:jc w:val="both"/>
            </w:pPr>
            <w:r>
              <w:t xml:space="preserve">Métricas serão muito mais precisas caso seja usado algum </w:t>
            </w:r>
            <w:proofErr w:type="gramStart"/>
            <w:r>
              <w:rPr>
                <w:i/>
              </w:rPr>
              <w:t xml:space="preserve">framework </w:t>
            </w:r>
            <w:r>
              <w:t xml:space="preserve"> que</w:t>
            </w:r>
            <w:proofErr w:type="gramEnd"/>
            <w:r>
              <w:t xml:space="preserve"> defina todo o processo de negócio.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58DE25B1" w14:textId="77777777" w:rsidR="003C44AC" w:rsidRDefault="003D35D3">
            <w:pPr>
              <w:jc w:val="both"/>
            </w:pPr>
            <w:r>
              <w:t>1</w:t>
            </w:r>
          </w:p>
        </w:tc>
      </w:tr>
      <w:tr w:rsidR="003C44AC" w14:paraId="51E0CDE4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32900CEF" w14:textId="77777777" w:rsidR="003C44AC" w:rsidRDefault="003D35D3">
            <w:pPr>
              <w:jc w:val="both"/>
            </w:pPr>
            <w:r>
              <w:t>Perceptions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5B4CF7E7" w14:textId="4F790B0F" w:rsidR="003C44AC" w:rsidRDefault="003D35D3">
            <w:pPr>
              <w:jc w:val="both"/>
            </w:pPr>
            <w:r>
              <w:t xml:space="preserve">Entendendo o </w:t>
            </w:r>
            <w:r>
              <w:rPr>
                <w:i/>
              </w:rPr>
              <w:t xml:space="preserve">framework </w:t>
            </w:r>
            <w:r>
              <w:t>e os contextos onde os mesmo</w:t>
            </w:r>
            <w:ins w:id="539" w:author="Sergio Akio Tanaka" w:date="2017-04-13T14:17:00Z">
              <w:r w:rsidR="009A3358">
                <w:t>s</w:t>
              </w:r>
            </w:ins>
            <w:r>
              <w:t xml:space="preserve"> são normalmente usados, os colaboradores conseguem ter uma ideia do atual momento da organização.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2CF32E8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631CF06B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384774FA" w14:textId="77777777" w:rsidR="003C44AC" w:rsidRDefault="003D35D3">
            <w:pPr>
              <w:jc w:val="both"/>
            </w:pPr>
            <w:r>
              <w:t>Risk management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285F69CC" w14:textId="77777777" w:rsidR="003C44AC" w:rsidRDefault="003D35D3">
            <w:pPr>
              <w:jc w:val="both"/>
            </w:pPr>
            <w:r>
              <w:rPr>
                <w:i/>
              </w:rPr>
              <w:t xml:space="preserve">Frameworks </w:t>
            </w:r>
            <w:r>
              <w:t>podem ser utilizados também para melhorar o gerenciamento de risco dos muitos processos que a organização executa.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6F6A7BD1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3CFAE66E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68401D7F" w14:textId="77777777" w:rsidR="003C44AC" w:rsidRDefault="003D35D3">
            <w:pPr>
              <w:jc w:val="both"/>
            </w:pPr>
            <w:r>
              <w:t>Digitalization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7EB88F2A" w14:textId="77777777" w:rsidR="003C44AC" w:rsidRDefault="003D35D3">
            <w:pPr>
              <w:jc w:val="both"/>
            </w:pPr>
            <w:r>
              <w:t xml:space="preserve">É praticamente inviável buscar um maior nível de automatização e digitalização sem utilizar algum </w:t>
            </w:r>
            <w:r>
              <w:rPr>
                <w:i/>
              </w:rPr>
              <w:t>framework</w:t>
            </w:r>
            <w:r>
              <w:t xml:space="preserve"> adequado.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09592C08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6D6A0B00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0066D44B" w14:textId="77777777" w:rsidR="003C44AC" w:rsidRDefault="003D35D3">
            <w:pPr>
              <w:jc w:val="both"/>
            </w:pPr>
            <w:r>
              <w:t>Organizational Culture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03EAFBEB" w14:textId="77777777" w:rsidR="003C44AC" w:rsidRDefault="003D35D3">
            <w:pPr>
              <w:jc w:val="both"/>
            </w:pPr>
            <w:r>
              <w:t xml:space="preserve">O uso consciente e constante de </w:t>
            </w:r>
            <w:proofErr w:type="gramStart"/>
            <w:r>
              <w:rPr>
                <w:i/>
              </w:rPr>
              <w:t xml:space="preserve">frameworks </w:t>
            </w:r>
            <w:r>
              <w:t xml:space="preserve"> auxilia</w:t>
            </w:r>
            <w:proofErr w:type="gramEnd"/>
            <w:r>
              <w:t xml:space="preserve"> na experiência da empresa como um todo, com processos definidos.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68CF2276" w14:textId="77777777" w:rsidR="003C44AC" w:rsidRDefault="003D35D3">
            <w:pPr>
              <w:jc w:val="both"/>
            </w:pPr>
            <w:r>
              <w:t>2</w:t>
            </w:r>
          </w:p>
        </w:tc>
      </w:tr>
    </w:tbl>
    <w:p w14:paraId="1834FBE9" w14:textId="77777777" w:rsidR="003C44AC" w:rsidRDefault="003C44AC">
      <w:pPr>
        <w:pStyle w:val="PargrafodaLista1"/>
        <w:jc w:val="both"/>
      </w:pPr>
    </w:p>
    <w:p w14:paraId="43B0C554" w14:textId="77777777" w:rsidR="003C44AC" w:rsidRDefault="003C44AC">
      <w:pPr>
        <w:jc w:val="both"/>
      </w:pPr>
    </w:p>
    <w:p w14:paraId="6F8EFD62" w14:textId="77777777" w:rsidR="003C44AC" w:rsidRDefault="003D35D3">
      <w:pPr>
        <w:pStyle w:val="PargrafodaLista1"/>
        <w:numPr>
          <w:ilvl w:val="0"/>
          <w:numId w:val="3"/>
        </w:numPr>
        <w:jc w:val="both"/>
      </w:pPr>
      <w:r>
        <w:t xml:space="preserve"> O monitoramento dos processos de negócios é em tempo real?</w:t>
      </w:r>
    </w:p>
    <w:p w14:paraId="5B9B7895" w14:textId="77777777" w:rsidR="003C44AC" w:rsidRDefault="003C44AC">
      <w:pPr>
        <w:jc w:val="both"/>
      </w:pPr>
    </w:p>
    <w:p w14:paraId="766DE031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Concordo totalmente</w:t>
      </w:r>
    </w:p>
    <w:p w14:paraId="703E9F80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Concordo</w:t>
      </w:r>
    </w:p>
    <w:p w14:paraId="2D79DA53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lastRenderedPageBreak/>
        <w:t>Indiferente</w:t>
      </w:r>
    </w:p>
    <w:p w14:paraId="36B9807D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Discordo</w:t>
      </w:r>
    </w:p>
    <w:p w14:paraId="05830931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proofErr w:type="gramStart"/>
      <w:r>
        <w:t>Discordo Totalmente</w:t>
      </w:r>
      <w:proofErr w:type="gramEnd"/>
    </w:p>
    <w:p w14:paraId="0F043EBF" w14:textId="77777777" w:rsidR="003C44AC" w:rsidRDefault="003C44AC">
      <w:pPr>
        <w:jc w:val="both"/>
      </w:pPr>
    </w:p>
    <w:p w14:paraId="30E7E3BA" w14:textId="20B0477D" w:rsidR="003C44AC" w:rsidRDefault="003D35D3">
      <w:pPr>
        <w:jc w:val="both"/>
      </w:pPr>
      <w:r>
        <w:t>Tabela – questão 2</w:t>
      </w:r>
      <w:ins w:id="540" w:author="Sergio Akio Tanaka" w:date="2017-04-11T21:18:00Z">
        <w:r w:rsidR="001D4E0A">
          <w:t>2</w:t>
        </w:r>
      </w:ins>
      <w:del w:id="541" w:author="Sergio Akio Tanaka" w:date="2017-04-11T21:18:00Z">
        <w:r w:rsidDel="001D4E0A">
          <w:delText>3</w:delText>
        </w:r>
      </w:del>
    </w:p>
    <w:tbl>
      <w:tblPr>
        <w:tblStyle w:val="Tabelacomgrade"/>
        <w:tblW w:w="851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72"/>
        <w:gridCol w:w="5385"/>
        <w:gridCol w:w="759"/>
      </w:tblGrid>
      <w:tr w:rsidR="003C44AC" w14:paraId="591742B4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4B183534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EIXO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7ABDF589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Justificativa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64818D51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3C44AC" w14:paraId="49EB7F56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6C66CAE8" w14:textId="77777777" w:rsidR="003C44AC" w:rsidRDefault="003D35D3">
            <w:pPr>
              <w:jc w:val="both"/>
            </w:pPr>
            <w:r>
              <w:t>Infrastructure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3E83061D" w14:textId="77777777" w:rsidR="003C44AC" w:rsidRDefault="003D35D3">
            <w:pPr>
              <w:jc w:val="both"/>
            </w:pPr>
            <w:r>
              <w:t>A infraestrutura tem um importante papel nesse aspecto, pois os processos serão monitorados através de ferramentas apropriadas, sendo necessária constante comunicação.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438E6CAA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39B48A9D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6A80EE51" w14:textId="77777777" w:rsidR="003C44AC" w:rsidRDefault="003D35D3">
            <w:pPr>
              <w:jc w:val="both"/>
            </w:pPr>
            <w:r>
              <w:t>Training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6F437EBA" w14:textId="77777777" w:rsidR="003C44AC" w:rsidRDefault="003D35D3">
            <w:pPr>
              <w:jc w:val="both"/>
            </w:pPr>
            <w:r>
              <w:t>Além do acompanhamento, é necessário um certo conhecimento, para saber discernir se o processo está tramitando corretamente.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0B619597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7F6C38E2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5E366AD2" w14:textId="77777777" w:rsidR="003C44AC" w:rsidRDefault="003D35D3">
            <w:pPr>
              <w:jc w:val="both"/>
            </w:pPr>
            <w:r>
              <w:t>Framework (Model)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68ACE68F" w14:textId="77777777" w:rsidR="003C44AC" w:rsidRDefault="003D35D3">
            <w:pPr>
              <w:jc w:val="both"/>
            </w:pPr>
            <w:r>
              <w:t xml:space="preserve">O monitoramento também pode ser usado para avaliar se o </w:t>
            </w:r>
            <w:r>
              <w:rPr>
                <w:i/>
              </w:rPr>
              <w:t xml:space="preserve">framework </w:t>
            </w:r>
            <w:r>
              <w:t>escolhido está cumprindo seu papel.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4C15E7D8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74B3E91D" w14:textId="77777777">
        <w:trPr>
          <w:trHeight w:val="884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75CF3A1F" w14:textId="77777777" w:rsidR="003C44AC" w:rsidRDefault="003D35D3">
            <w:pPr>
              <w:jc w:val="both"/>
            </w:pPr>
            <w:r>
              <w:t>Business Process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29F5B990" w14:textId="77777777" w:rsidR="003C44AC" w:rsidRDefault="003D35D3">
            <w:pPr>
              <w:jc w:val="both"/>
            </w:pPr>
            <w:r>
              <w:t>Processos de negócio são dinâmicos, ou seja, sofrem mudanças de acordo com o contexto. Por isso, seu monitoramento é realmente necessário.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52DC9E5B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3BA753FD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3502F87E" w14:textId="77777777" w:rsidR="003C44AC" w:rsidRDefault="003D35D3">
            <w:pPr>
              <w:jc w:val="both"/>
            </w:pPr>
            <w:r>
              <w:t>Deliverables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4E03D676" w14:textId="77777777" w:rsidR="003C44AC" w:rsidRDefault="003D35D3">
            <w:pPr>
              <w:jc w:val="both"/>
            </w:pPr>
            <w:r>
              <w:t>O resultado desses monitoramentos são relatórios precisos sobre o andamento do processo. Esses relatórios podem ser usados para construir uma base de dados de experiência.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04473ACC" w14:textId="77777777" w:rsidR="003C44AC" w:rsidRDefault="003D35D3">
            <w:pPr>
              <w:jc w:val="both"/>
            </w:pPr>
            <w:r>
              <w:t>4</w:t>
            </w:r>
          </w:p>
        </w:tc>
      </w:tr>
      <w:tr w:rsidR="003C44AC" w14:paraId="37C7C873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1D4DED60" w14:textId="77777777" w:rsidR="003C44AC" w:rsidRDefault="003D35D3">
            <w:pPr>
              <w:jc w:val="both"/>
            </w:pPr>
            <w:r>
              <w:t>Strategic Align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519834E5" w14:textId="5F80A143" w:rsidR="003C44AC" w:rsidRDefault="003D35D3">
            <w:pPr>
              <w:jc w:val="both"/>
            </w:pPr>
            <w:r>
              <w:t>Os monitoramentos também proporcionam alinhamento entre os setores envolvidos no processo.</w:t>
            </w:r>
            <w:ins w:id="542" w:author="Sergio Akio Tanaka" w:date="2017-04-13T14:18:00Z">
              <w:r w:rsidR="008365A9">
                <w:t xml:space="preserve"> </w:t>
              </w:r>
            </w:ins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573217CC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2FEA5377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0661A75E" w14:textId="77777777" w:rsidR="003C44AC" w:rsidRDefault="003D35D3">
            <w:pPr>
              <w:jc w:val="both"/>
            </w:pPr>
            <w:r>
              <w:t>Metrics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6B5E6E7A" w14:textId="77777777" w:rsidR="003C44AC" w:rsidRDefault="003D35D3">
            <w:pPr>
              <w:jc w:val="both"/>
            </w:pPr>
            <w:r>
              <w:t>Monitoramentos também ajudam a verificar se as métricas vão ser cumpridas, adiantando se há possibilidades de atraso.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20C13A67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1148DF35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4B90D219" w14:textId="77777777" w:rsidR="003C44AC" w:rsidRDefault="003D35D3">
            <w:pPr>
              <w:jc w:val="both"/>
            </w:pPr>
            <w:r>
              <w:t>Perceptions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0DD8E912" w14:textId="4A80378F" w:rsidR="003C44AC" w:rsidRDefault="003D35D3">
            <w:pPr>
              <w:jc w:val="both"/>
            </w:pPr>
            <w:r>
              <w:t>Gestores e responsáveis pelos processos conseguem identificar necessidades de mudanças.</w:t>
            </w:r>
            <w:ins w:id="543" w:author="Sergio Akio Tanaka" w:date="2017-04-13T14:19:00Z">
              <w:r w:rsidR="008365A9">
                <w:t xml:space="preserve"> A percepção aumenta com a precisão do monitoramento em tempo real tornando os processos mais confiáveis e mais rápidos.</w:t>
              </w:r>
            </w:ins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5571FECD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1FA27DF6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33A7BAD6" w14:textId="77777777" w:rsidR="003C44AC" w:rsidRDefault="003D35D3">
            <w:pPr>
              <w:jc w:val="both"/>
            </w:pPr>
            <w:r>
              <w:t>Risk management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44B781A1" w14:textId="6E99306E" w:rsidR="003C44AC" w:rsidRDefault="003D35D3">
            <w:pPr>
              <w:jc w:val="both"/>
            </w:pPr>
            <w:r>
              <w:t xml:space="preserve">Os possíveis riscos que os processos podem correr </w:t>
            </w:r>
            <w:r>
              <w:lastRenderedPageBreak/>
              <w:t xml:space="preserve">são identificados mais </w:t>
            </w:r>
            <w:del w:id="544" w:author="Sergio Akio Tanaka" w:date="2017-04-13T14:20:00Z">
              <w:r w:rsidDel="008365A9">
                <w:delText>facilmente</w:delText>
              </w:r>
            </w:del>
            <w:ins w:id="545" w:author="Sergio Akio Tanaka" w:date="2017-04-13T14:20:00Z">
              <w:r w:rsidR="008365A9">
                <w:t>facilmente e eliminados rapidamente.</w:t>
              </w:r>
            </w:ins>
            <w:del w:id="546" w:author="Sergio Akio Tanaka" w:date="2017-04-13T14:20:00Z">
              <w:r w:rsidDel="008365A9">
                <w:delText>.</w:delText>
              </w:r>
            </w:del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4EF4C7D1" w14:textId="77777777" w:rsidR="003C44AC" w:rsidRDefault="003D35D3">
            <w:pPr>
              <w:jc w:val="both"/>
            </w:pPr>
            <w:r>
              <w:lastRenderedPageBreak/>
              <w:t>3</w:t>
            </w:r>
          </w:p>
        </w:tc>
      </w:tr>
      <w:tr w:rsidR="003C44AC" w14:paraId="6890E423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37C70276" w14:textId="77777777" w:rsidR="003C44AC" w:rsidRDefault="003D35D3">
            <w:pPr>
              <w:jc w:val="both"/>
            </w:pPr>
            <w:r>
              <w:lastRenderedPageBreak/>
              <w:t>Digitalization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68B63644" w14:textId="77777777" w:rsidR="003C44AC" w:rsidRDefault="003D35D3">
            <w:pPr>
              <w:jc w:val="both"/>
            </w:pPr>
            <w:r>
              <w:t>O processo de monitoramento deve ser feito através de uma ferramenta automatizada.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14CC0E5" w14:textId="77777777" w:rsidR="003C44AC" w:rsidRDefault="003D35D3">
            <w:pPr>
              <w:jc w:val="both"/>
            </w:pPr>
            <w:r>
              <w:t>4</w:t>
            </w:r>
          </w:p>
        </w:tc>
      </w:tr>
      <w:tr w:rsidR="003C44AC" w14:paraId="10670249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198CEF7B" w14:textId="77777777" w:rsidR="003C44AC" w:rsidRDefault="003D35D3">
            <w:pPr>
              <w:jc w:val="both"/>
            </w:pPr>
            <w:r>
              <w:t>Organizational Culture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4ECBF037" w14:textId="77777777" w:rsidR="003C44AC" w:rsidRDefault="003D35D3">
            <w:pPr>
              <w:jc w:val="both"/>
            </w:pPr>
            <w:r>
              <w:t>A preocupação com o andamento dos processos mostra uma certa maturidade da organização.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00CB401B" w14:textId="77777777" w:rsidR="003C44AC" w:rsidRDefault="003D35D3">
            <w:pPr>
              <w:jc w:val="both"/>
            </w:pPr>
            <w:r>
              <w:t>2</w:t>
            </w:r>
          </w:p>
        </w:tc>
      </w:tr>
    </w:tbl>
    <w:p w14:paraId="5ACF6005" w14:textId="77777777" w:rsidR="003C44AC" w:rsidRDefault="003C44AC">
      <w:pPr>
        <w:jc w:val="both"/>
      </w:pPr>
    </w:p>
    <w:p w14:paraId="60A37951" w14:textId="77777777" w:rsidR="003C44AC" w:rsidRDefault="003C44AC">
      <w:pPr>
        <w:jc w:val="both"/>
      </w:pPr>
    </w:p>
    <w:p w14:paraId="7A720452" w14:textId="77777777" w:rsidR="003C44AC" w:rsidRDefault="003D35D3">
      <w:pPr>
        <w:pStyle w:val="PargrafodaLista1"/>
        <w:numPr>
          <w:ilvl w:val="0"/>
          <w:numId w:val="3"/>
        </w:numPr>
        <w:jc w:val="both"/>
      </w:pPr>
      <w:r>
        <w:t xml:space="preserve"> Os processos de negócios são automatizados e integrados com os sistemas da organização?</w:t>
      </w:r>
    </w:p>
    <w:p w14:paraId="031CAD36" w14:textId="77777777" w:rsidR="003C44AC" w:rsidRDefault="003C44AC">
      <w:pPr>
        <w:jc w:val="both"/>
      </w:pPr>
    </w:p>
    <w:p w14:paraId="7E2DA7FC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Concordo totalmente</w:t>
      </w:r>
    </w:p>
    <w:p w14:paraId="389277AB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Concordo</w:t>
      </w:r>
    </w:p>
    <w:p w14:paraId="6605B51C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Indiferente</w:t>
      </w:r>
    </w:p>
    <w:p w14:paraId="0401D2C9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Discordo</w:t>
      </w:r>
    </w:p>
    <w:p w14:paraId="550013CD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proofErr w:type="gramStart"/>
      <w:r>
        <w:t>Discordo Totalmente</w:t>
      </w:r>
      <w:proofErr w:type="gramEnd"/>
    </w:p>
    <w:p w14:paraId="7F0494CF" w14:textId="77777777" w:rsidR="003C44AC" w:rsidRDefault="003C44AC">
      <w:pPr>
        <w:jc w:val="both"/>
      </w:pPr>
    </w:p>
    <w:p w14:paraId="6DCDB445" w14:textId="25B33FE2" w:rsidR="003C44AC" w:rsidRDefault="003D35D3">
      <w:pPr>
        <w:jc w:val="both"/>
      </w:pPr>
      <w:r>
        <w:t>Tabela – questão 2</w:t>
      </w:r>
      <w:ins w:id="547" w:author="Sergio Akio Tanaka" w:date="2017-04-11T21:18:00Z">
        <w:r w:rsidR="001D4E0A">
          <w:t>3</w:t>
        </w:r>
      </w:ins>
      <w:del w:id="548" w:author="Sergio Akio Tanaka" w:date="2017-04-11T21:18:00Z">
        <w:r w:rsidDel="001D4E0A">
          <w:delText>4</w:delText>
        </w:r>
      </w:del>
    </w:p>
    <w:tbl>
      <w:tblPr>
        <w:tblStyle w:val="Tabelacomgrade"/>
        <w:tblW w:w="851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72"/>
        <w:gridCol w:w="5385"/>
        <w:gridCol w:w="759"/>
      </w:tblGrid>
      <w:tr w:rsidR="003C44AC" w14:paraId="3E23A8D3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0789AAA3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EIXO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4763F486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Justificativa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60A89331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3C44AC" w14:paraId="0C06802A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79108150" w14:textId="77777777" w:rsidR="003C44AC" w:rsidRDefault="003D35D3">
            <w:pPr>
              <w:jc w:val="both"/>
            </w:pPr>
            <w:r>
              <w:t>Infrastructure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093DD207" w14:textId="77777777" w:rsidR="003C44AC" w:rsidRDefault="003D35D3">
            <w:pPr>
              <w:jc w:val="both"/>
            </w:pPr>
            <w:r>
              <w:t>A infraestrutura tem papel fundamental na automatização, pois deve fornecer estrutura de rede, máquinas e ferramentas adequadas.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23AF02AE" w14:textId="77777777" w:rsidR="003C44AC" w:rsidRDefault="003D35D3">
            <w:pPr>
              <w:jc w:val="both"/>
            </w:pPr>
            <w:r>
              <w:t>4</w:t>
            </w:r>
          </w:p>
        </w:tc>
      </w:tr>
      <w:tr w:rsidR="003C44AC" w14:paraId="4F0A0A8C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706F9283" w14:textId="77777777" w:rsidR="003C44AC" w:rsidRDefault="003D35D3">
            <w:pPr>
              <w:jc w:val="both"/>
            </w:pPr>
            <w:r>
              <w:t>Training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0354A1D5" w14:textId="0F810BB4" w:rsidR="003C44AC" w:rsidRDefault="003D35D3" w:rsidP="008365A9">
            <w:pPr>
              <w:jc w:val="both"/>
            </w:pPr>
            <w:r>
              <w:t xml:space="preserve">Para a automatização agilizar os processos, é necessário que os colaboradores utilizem as ferramentas de automatização de forma eficiente, podendo ser necessário </w:t>
            </w:r>
            <w:del w:id="549" w:author="Sergio Akio Tanaka" w:date="2017-04-13T14:20:00Z">
              <w:r w:rsidDel="008365A9">
                <w:delText>algum tipo de</w:delText>
              </w:r>
            </w:del>
            <w:r>
              <w:t xml:space="preserve"> treinamento</w:t>
            </w:r>
            <w:ins w:id="550" w:author="Sergio Akio Tanaka" w:date="2017-04-13T14:20:00Z">
              <w:r w:rsidR="008365A9">
                <w:t xml:space="preserve"> adequados nas metodologias e ferramentas.</w:t>
              </w:r>
            </w:ins>
            <w:del w:id="551" w:author="Sergio Akio Tanaka" w:date="2017-04-13T14:20:00Z">
              <w:r w:rsidDel="008365A9">
                <w:delText>.</w:delText>
              </w:r>
            </w:del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60D10DC4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62AC9E96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4F436E61" w14:textId="77777777" w:rsidR="003C44AC" w:rsidRDefault="003D35D3">
            <w:pPr>
              <w:jc w:val="both"/>
            </w:pPr>
            <w:r>
              <w:t>Framework (Model)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68EE710D" w14:textId="77777777" w:rsidR="003C44AC" w:rsidRDefault="003D35D3">
            <w:pPr>
              <w:jc w:val="both"/>
            </w:pPr>
            <w:r>
              <w:t>A integração entre os processos pode s</w:t>
            </w:r>
            <w:del w:id="552" w:author="Sergio Akio Tanaka" w:date="2017-04-13T14:21:00Z">
              <w:r w:rsidDel="008365A9">
                <w:delText>s</w:delText>
              </w:r>
            </w:del>
            <w:r>
              <w:t xml:space="preserve">er alcançada através de </w:t>
            </w:r>
            <w:r>
              <w:rPr>
                <w:i/>
              </w:rPr>
              <w:t>frameworks</w:t>
            </w:r>
            <w:r>
              <w:t xml:space="preserve"> adequados.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1E73FC8E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24CE2CA0" w14:textId="77777777">
        <w:trPr>
          <w:trHeight w:val="884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134CD9E1" w14:textId="77777777" w:rsidR="003C44AC" w:rsidRDefault="003D35D3">
            <w:pPr>
              <w:jc w:val="both"/>
            </w:pPr>
            <w:r>
              <w:t>Business Process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064F4A1C" w14:textId="64AAB694" w:rsidR="003C44AC" w:rsidRDefault="003D35D3">
            <w:pPr>
              <w:jc w:val="both"/>
            </w:pPr>
            <w:r>
              <w:t>Processos de negócio automatizados é um padrão a ser seguido por organizações que buscam espaço no mercado e valorização perante investidores externos.</w:t>
            </w:r>
            <w:ins w:id="553" w:author="Sergio Akio Tanaka" w:date="2017-04-13T14:21:00Z">
              <w:r w:rsidR="008365A9">
                <w:t xml:space="preserve"> </w:t>
              </w:r>
            </w:ins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2ADABE95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55031201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1492CF71" w14:textId="77777777" w:rsidR="003C44AC" w:rsidRDefault="003D35D3">
            <w:pPr>
              <w:jc w:val="both"/>
            </w:pPr>
            <w:r>
              <w:t>Deliverables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5F2CE94E" w14:textId="7D4A448E" w:rsidR="003C44AC" w:rsidRDefault="003D35D3">
            <w:pPr>
              <w:jc w:val="both"/>
            </w:pPr>
            <w:r>
              <w:t xml:space="preserve">O resultado dessa integração e automatização é </w:t>
            </w:r>
            <w:r>
              <w:lastRenderedPageBreak/>
              <w:t>mais segurança no andamento dos processos, diminuindo a chance de falhas de projeto ou atrasos.</w:t>
            </w:r>
            <w:ins w:id="554" w:author="Sergio Akio Tanaka" w:date="2017-04-13T14:21:00Z">
              <w:r w:rsidR="008365A9">
                <w:t xml:space="preserve"> Com a integração e automatiza</w:t>
              </w:r>
            </w:ins>
            <w:ins w:id="555" w:author="Sergio Akio Tanaka" w:date="2017-04-13T14:22:00Z">
              <w:r w:rsidR="008365A9">
                <w:t>ção os artefatos serão gerados de forma mais rápida, confiável, transparente e segura.</w:t>
              </w:r>
            </w:ins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58FF4B92" w14:textId="77777777" w:rsidR="003C44AC" w:rsidRDefault="003D35D3">
            <w:pPr>
              <w:jc w:val="both"/>
            </w:pPr>
            <w:r>
              <w:lastRenderedPageBreak/>
              <w:t>3</w:t>
            </w:r>
          </w:p>
        </w:tc>
      </w:tr>
      <w:tr w:rsidR="003C44AC" w14:paraId="553D9B13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71D694C4" w14:textId="77777777" w:rsidR="003C44AC" w:rsidRDefault="003D35D3">
            <w:pPr>
              <w:jc w:val="both"/>
            </w:pPr>
            <w:r>
              <w:lastRenderedPageBreak/>
              <w:t>Strategic Align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50160C54" w14:textId="73C8070C" w:rsidR="003C44AC" w:rsidRDefault="003D35D3">
            <w:pPr>
              <w:jc w:val="both"/>
            </w:pPr>
            <w:del w:id="556" w:author="Sergio Akio Tanaka" w:date="2017-04-13T14:23:00Z">
              <w:r w:rsidDel="008365A9">
                <w:delText>O alinhamento dos processos com os sistemas só é possível caso os sistemas sejam adequados quando ao uso na organização. Deve ser levado em conta a eficiência, eficácia e também o perfil do usuário que utilizará o sistema.</w:delText>
              </w:r>
            </w:del>
            <w:ins w:id="557" w:author="Sergio Akio Tanaka" w:date="2017-04-13T14:23:00Z">
              <w:r w:rsidR="008365A9">
                <w:t>Quando definido o alinhamento estratégico é necessário definir a arquitetura de negócios dentro da governança corporativa e consequentemente t</w:t>
              </w:r>
            </w:ins>
            <w:ins w:id="558" w:author="Sergio Akio Tanaka" w:date="2017-04-13T14:24:00Z">
              <w:r w:rsidR="008365A9">
                <w:t>oda a estratégia de modelagem, simulação, automatização e integração dos processos com o legado da organização.</w:t>
              </w:r>
            </w:ins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78E3C65B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79D0B123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37731838" w14:textId="77777777" w:rsidR="003C44AC" w:rsidRDefault="003D35D3">
            <w:pPr>
              <w:jc w:val="both"/>
            </w:pPr>
            <w:r>
              <w:t>Metrics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557500E6" w14:textId="77777777" w:rsidR="003C44AC" w:rsidRDefault="003D35D3">
            <w:pPr>
              <w:jc w:val="both"/>
            </w:pPr>
            <w:r>
              <w:t>Sistemas automatizados possibilitam o cumprimento de prazos, aumentando a credibilidade da organização.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04B04842" w14:textId="77777777" w:rsidR="003C44AC" w:rsidRDefault="003D35D3">
            <w:pPr>
              <w:jc w:val="both"/>
            </w:pPr>
            <w:r>
              <w:t>4</w:t>
            </w:r>
          </w:p>
        </w:tc>
      </w:tr>
      <w:tr w:rsidR="003C44AC" w14:paraId="158E02F7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56288F83" w14:textId="77777777" w:rsidR="003C44AC" w:rsidRDefault="003D35D3">
            <w:pPr>
              <w:jc w:val="both"/>
            </w:pPr>
            <w:r>
              <w:t>Perceptions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6D1681E8" w14:textId="38E690CE" w:rsidR="003C44AC" w:rsidRDefault="003D35D3">
            <w:pPr>
              <w:jc w:val="both"/>
            </w:pPr>
            <w:r>
              <w:t>É tarefa dos responsáveis estar cientes dos pontos críticos que podem ameaçar a correta</w:t>
            </w:r>
            <w:ins w:id="559" w:author="Sergio Akio Tanaka" w:date="2017-04-13T14:25:00Z">
              <w:r w:rsidR="00902D9C">
                <w:t xml:space="preserve"> automatização e</w:t>
              </w:r>
            </w:ins>
            <w:r>
              <w:t xml:space="preserve"> integração.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1382A203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223807E3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04148837" w14:textId="77777777" w:rsidR="003C44AC" w:rsidRDefault="003D35D3">
            <w:pPr>
              <w:jc w:val="both"/>
            </w:pPr>
            <w:r>
              <w:t>Risk management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22BA483A" w14:textId="21079B01" w:rsidR="003C44AC" w:rsidRDefault="00354571" w:rsidP="00354571">
            <w:pPr>
              <w:jc w:val="both"/>
            </w:pPr>
            <w:ins w:id="560" w:author="Sergio Akio Tanaka" w:date="2017-04-13T14:25:00Z">
              <w:r>
                <w:t>Com a automatiza</w:t>
              </w:r>
            </w:ins>
            <w:ins w:id="561" w:author="Sergio Akio Tanaka" w:date="2017-04-13T14:26:00Z">
              <w:r>
                <w:t>ção e integração dos processos é mais eficiente realizar o</w:t>
              </w:r>
            </w:ins>
            <w:del w:id="562" w:author="Sergio Akio Tanaka" w:date="2017-04-13T14:25:00Z">
              <w:r w:rsidR="003D35D3" w:rsidDel="00902D9C">
                <w:delText>O</w:delText>
              </w:r>
            </w:del>
            <w:r w:rsidR="003D35D3">
              <w:t xml:space="preserve"> gerenciamento de ris</w:t>
            </w:r>
            <w:ins w:id="563" w:author="Sergio Akio Tanaka" w:date="2017-04-13T14:27:00Z">
              <w:r>
                <w:t>co</w:t>
              </w:r>
            </w:ins>
            <w:del w:id="564" w:author="Sergio Akio Tanaka" w:date="2017-04-13T14:26:00Z">
              <w:r w:rsidR="003D35D3" w:rsidDel="00354571">
                <w:delText>c</w:delText>
              </w:r>
            </w:del>
            <w:ins w:id="565" w:author="Sergio Akio Tanaka" w:date="2017-04-13T14:26:00Z">
              <w:r>
                <w:t>, pois já esta sist</w:t>
              </w:r>
            </w:ins>
            <w:ins w:id="566" w:author="Sergio Akio Tanaka" w:date="2017-04-13T14:27:00Z">
              <w:r>
                <w:t>ematizado e organizado todo o fluxo de tarefas, entretanto, falhas podem ocorrer e deve ser previsto para que sejam elimiados.</w:t>
              </w:r>
            </w:ins>
            <w:del w:id="567" w:author="Sergio Akio Tanaka" w:date="2017-04-13T14:26:00Z">
              <w:r w:rsidR="003D35D3" w:rsidDel="00354571">
                <w:delText>o</w:delText>
              </w:r>
            </w:del>
            <w:r w:rsidR="003D35D3">
              <w:t xml:space="preserve"> </w:t>
            </w:r>
            <w:del w:id="568" w:author="Sergio Akio Tanaka" w:date="2017-04-13T14:25:00Z">
              <w:r w:rsidR="003D35D3" w:rsidDel="00E778FD">
                <w:delText>deve prever qualquer risco que possa vir a ameaçar a correta integração.</w:delText>
              </w:r>
            </w:del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5F718CEB" w14:textId="77777777" w:rsidR="003C44AC" w:rsidRDefault="003D35D3">
            <w:pPr>
              <w:jc w:val="both"/>
            </w:pPr>
            <w:r>
              <w:t>4</w:t>
            </w:r>
          </w:p>
        </w:tc>
      </w:tr>
      <w:tr w:rsidR="003C44AC" w14:paraId="19D93126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5A93543F" w14:textId="77777777" w:rsidR="003C44AC" w:rsidRDefault="003D35D3">
            <w:pPr>
              <w:jc w:val="both"/>
            </w:pPr>
            <w:r>
              <w:t>Digitalization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6113EB59" w14:textId="77777777" w:rsidR="003C44AC" w:rsidRDefault="003D35D3">
            <w:pPr>
              <w:jc w:val="both"/>
            </w:pPr>
            <w:r>
              <w:t>A automatização só é possível através da busca pela total digitalização de processos repetitivos.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543895D7" w14:textId="77777777" w:rsidR="003C44AC" w:rsidRDefault="003D35D3">
            <w:pPr>
              <w:jc w:val="both"/>
            </w:pPr>
            <w:r>
              <w:t>4</w:t>
            </w:r>
          </w:p>
        </w:tc>
      </w:tr>
      <w:tr w:rsidR="003C44AC" w14:paraId="0652136B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3C3F42B1" w14:textId="77777777" w:rsidR="003C44AC" w:rsidRDefault="003D35D3">
            <w:pPr>
              <w:jc w:val="both"/>
            </w:pPr>
            <w:r>
              <w:t>Organizational Culture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61EE4981" w14:textId="77777777" w:rsidR="003C44AC" w:rsidRDefault="003D35D3">
            <w:pPr>
              <w:jc w:val="both"/>
            </w:pPr>
            <w:r>
              <w:t>Ao longo do tempo, as empresas passaram a ter a necessidade de automatizar seus processos, visando uma maior agilidade nos prazos e no cumprimento de metas. Isso se tornou cultural em empresas de sucesso.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0D86C577" w14:textId="77777777" w:rsidR="003C44AC" w:rsidRDefault="003D35D3">
            <w:pPr>
              <w:jc w:val="both"/>
            </w:pPr>
            <w:r>
              <w:t>2</w:t>
            </w:r>
          </w:p>
        </w:tc>
      </w:tr>
    </w:tbl>
    <w:p w14:paraId="15BF914B" w14:textId="77777777" w:rsidR="003C44AC" w:rsidRDefault="003C44AC">
      <w:pPr>
        <w:jc w:val="both"/>
      </w:pPr>
    </w:p>
    <w:p w14:paraId="71359E2B" w14:textId="77777777" w:rsidR="003C44AC" w:rsidRDefault="003C44AC">
      <w:pPr>
        <w:pStyle w:val="PargrafodaLista1"/>
        <w:jc w:val="both"/>
      </w:pPr>
    </w:p>
    <w:p w14:paraId="3101D31B" w14:textId="3F589D60" w:rsidR="003C44AC" w:rsidRDefault="003D35D3">
      <w:pPr>
        <w:pStyle w:val="PargrafodaLista1"/>
        <w:numPr>
          <w:ilvl w:val="0"/>
          <w:numId w:val="3"/>
        </w:numPr>
        <w:jc w:val="both"/>
      </w:pPr>
      <w:r>
        <w:t xml:space="preserve"> Em relação a Maturidade em processos, é o ponto no qual os processos são explicitamente definidos, administrados, medidos, controlados e otimizados. O nível de maturidade é obtido pela comparação do estado atual dos processos versus pr</w:t>
      </w:r>
      <w:ins w:id="569" w:author="Sergio Akio Tanaka" w:date="2017-04-13T14:28:00Z">
        <w:r w:rsidR="002072F0">
          <w:t>a</w:t>
        </w:r>
      </w:ins>
      <w:del w:id="570" w:author="Sergio Akio Tanaka" w:date="2017-04-13T14:28:00Z">
        <w:r w:rsidDel="002072F0">
          <w:delText>á</w:delText>
        </w:r>
      </w:del>
      <w:r>
        <w:t>ticas definidas em modelos de maturidade em processos disponíveis na comunidade. A organização possui processos maduros?</w:t>
      </w:r>
    </w:p>
    <w:p w14:paraId="2E0C7379" w14:textId="77777777" w:rsidR="003C44AC" w:rsidRDefault="003C44AC">
      <w:pPr>
        <w:pStyle w:val="PargrafodaLista1"/>
        <w:jc w:val="both"/>
      </w:pPr>
    </w:p>
    <w:p w14:paraId="2EB6B96E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Concordo totalmente</w:t>
      </w:r>
    </w:p>
    <w:p w14:paraId="32F48DF3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Concordo</w:t>
      </w:r>
    </w:p>
    <w:p w14:paraId="6AF666B6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Indiferente</w:t>
      </w:r>
    </w:p>
    <w:p w14:paraId="09CF403E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Discordo</w:t>
      </w:r>
    </w:p>
    <w:p w14:paraId="6EE04231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proofErr w:type="gramStart"/>
      <w:r>
        <w:t>Discordo Totalmente</w:t>
      </w:r>
      <w:proofErr w:type="gramEnd"/>
    </w:p>
    <w:p w14:paraId="2C58506E" w14:textId="77777777" w:rsidR="003C44AC" w:rsidRDefault="003C44AC">
      <w:pPr>
        <w:jc w:val="both"/>
      </w:pPr>
    </w:p>
    <w:p w14:paraId="531264E6" w14:textId="68A680CA" w:rsidR="003C44AC" w:rsidRDefault="003D35D3">
      <w:pPr>
        <w:jc w:val="both"/>
      </w:pPr>
      <w:r>
        <w:t>Tabela – questão 2</w:t>
      </w:r>
      <w:ins w:id="571" w:author="Sergio Akio Tanaka" w:date="2017-04-11T21:19:00Z">
        <w:r w:rsidR="001D4E0A">
          <w:t>4</w:t>
        </w:r>
      </w:ins>
      <w:del w:id="572" w:author="Sergio Akio Tanaka" w:date="2017-04-11T21:19:00Z">
        <w:r w:rsidDel="001D4E0A">
          <w:delText>5</w:delText>
        </w:r>
      </w:del>
    </w:p>
    <w:tbl>
      <w:tblPr>
        <w:tblStyle w:val="Tabelacomgrade"/>
        <w:tblW w:w="851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72"/>
        <w:gridCol w:w="5385"/>
        <w:gridCol w:w="759"/>
      </w:tblGrid>
      <w:tr w:rsidR="003C44AC" w14:paraId="61E4CDA2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03B5BCB3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EIXO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6E14DD24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Justificativa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1749E2C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3C44AC" w14:paraId="456BFCC7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21B19CEA" w14:textId="77777777" w:rsidR="003C44AC" w:rsidRDefault="003D35D3">
            <w:pPr>
              <w:jc w:val="both"/>
            </w:pPr>
            <w:r>
              <w:t>Infrastructure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35DD876A" w14:textId="43DF7036" w:rsidR="003C44AC" w:rsidRDefault="003D35D3" w:rsidP="002072F0">
            <w:pPr>
              <w:jc w:val="both"/>
            </w:pPr>
            <w:r>
              <w:t xml:space="preserve">Para se ter processos </w:t>
            </w:r>
            <w:del w:id="573" w:author="Sergio Akio Tanaka" w:date="2017-04-13T14:28:00Z">
              <w:r w:rsidDel="002072F0">
                <w:delText xml:space="preserve">parecidos </w:delText>
              </w:r>
            </w:del>
            <w:ins w:id="574" w:author="Sergio Akio Tanaka" w:date="2017-04-13T14:28:00Z">
              <w:r w:rsidR="002072F0">
                <w:t>maduros</w:t>
              </w:r>
            </w:ins>
            <w:del w:id="575" w:author="Sergio Akio Tanaka" w:date="2017-04-13T14:29:00Z">
              <w:r w:rsidDel="002072F0">
                <w:delText>com os</w:delText>
              </w:r>
            </w:del>
            <w:r>
              <w:t xml:space="preserve"> utilizados na </w:t>
            </w:r>
            <w:del w:id="576" w:author="Sergio Akio Tanaka" w:date="2017-04-13T14:29:00Z">
              <w:r w:rsidDel="002072F0">
                <w:delText xml:space="preserve">comunidade </w:delText>
              </w:r>
            </w:del>
            <w:ins w:id="577" w:author="Sergio Akio Tanaka" w:date="2017-04-13T14:29:00Z">
              <w:r w:rsidR="002072F0">
                <w:t>nas organizações</w:t>
              </w:r>
            </w:ins>
            <w:del w:id="578" w:author="Sergio Akio Tanaka" w:date="2017-04-13T14:29:00Z">
              <w:r w:rsidDel="002072F0">
                <w:delText>empresarial</w:delText>
              </w:r>
            </w:del>
            <w:r>
              <w:t>, é necessário possui</w:t>
            </w:r>
            <w:ins w:id="579" w:author="Sergio Akio Tanaka" w:date="2017-04-13T14:29:00Z">
              <w:r w:rsidR="002072F0">
                <w:t>r</w:t>
              </w:r>
            </w:ins>
            <w:r>
              <w:t xml:space="preserve"> uma infraestrutura que suporte tais processos.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0EA0AF26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3911739F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5ACD2C11" w14:textId="77777777" w:rsidR="003C44AC" w:rsidRDefault="003D35D3">
            <w:pPr>
              <w:jc w:val="both"/>
            </w:pPr>
            <w:r>
              <w:t>Training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0C2076D9" w14:textId="77777777" w:rsidR="003C44AC" w:rsidRDefault="003D35D3">
            <w:pPr>
              <w:jc w:val="both"/>
            </w:pPr>
            <w:r>
              <w:t>Treinamento adequado prepara a organização para a tramitação dos processos, além de evitar falhas e replanejamentos.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547C212C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6F3F6572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6D8D5E0B" w14:textId="77777777" w:rsidR="003C44AC" w:rsidRDefault="003D35D3">
            <w:pPr>
              <w:jc w:val="both"/>
            </w:pPr>
            <w:r>
              <w:t>Framework (Model)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635DD08B" w14:textId="77777777" w:rsidR="003C44AC" w:rsidRDefault="003D35D3">
            <w:pPr>
              <w:jc w:val="both"/>
            </w:pPr>
            <w:r>
              <w:rPr>
                <w:i/>
                <w:iCs/>
              </w:rPr>
              <w:t xml:space="preserve">Frameworks </w:t>
            </w:r>
            <w:r>
              <w:t>fornecem facilidades no momento de definição de processos pois oferecem modelos, muitas vezes já testados, de planejamento e execução de processos.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21164AC7" w14:textId="77777777" w:rsidR="003C44AC" w:rsidRDefault="003D35D3">
            <w:pPr>
              <w:jc w:val="both"/>
            </w:pPr>
            <w:r>
              <w:t>4</w:t>
            </w:r>
          </w:p>
        </w:tc>
      </w:tr>
      <w:tr w:rsidR="003C44AC" w14:paraId="69C77EDA" w14:textId="77777777">
        <w:trPr>
          <w:trHeight w:val="884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6E23A63F" w14:textId="77777777" w:rsidR="003C44AC" w:rsidRDefault="003D35D3">
            <w:pPr>
              <w:jc w:val="both"/>
            </w:pPr>
            <w:r>
              <w:t>Business Process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68ADA503" w14:textId="77777777" w:rsidR="003C44AC" w:rsidRDefault="003D35D3">
            <w:pPr>
              <w:jc w:val="both"/>
            </w:pPr>
            <w:r>
              <w:t>Manter os processos de negócio em um alto nível de maturidade significa manter a organização em uma posição competitiva no mercado.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68A0541B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23316EA6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255A5261" w14:textId="77777777" w:rsidR="003C44AC" w:rsidRDefault="003D35D3">
            <w:pPr>
              <w:jc w:val="both"/>
            </w:pPr>
            <w:r>
              <w:t>Deliverables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15171D45" w14:textId="4098E0F1" w:rsidR="003C44AC" w:rsidRDefault="003D35D3">
            <w:pPr>
              <w:jc w:val="both"/>
            </w:pPr>
            <w:r>
              <w:t>O resultado da maturidade é oferecer serviços que atendam ou superem as expectativas de investidores e stakeholders.</w:t>
            </w:r>
            <w:ins w:id="580" w:author="Sergio Akio Tanaka" w:date="2017-04-13T14:30:00Z">
              <w:r w:rsidR="002072F0">
                <w:t xml:space="preserve"> Não entregar </w:t>
              </w:r>
              <w:proofErr w:type="gramStart"/>
              <w:r w:rsidR="002072F0">
                <w:t>quantidades</w:t>
              </w:r>
              <w:proofErr w:type="gramEnd"/>
              <w:r w:rsidR="002072F0">
                <w:t xml:space="preserve"> mas sim poucos artefatos com qualidade que permite o gestor tomar decisões rapidamente.</w:t>
              </w:r>
            </w:ins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2CAA53A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79004E9B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3A6EA235" w14:textId="77777777" w:rsidR="003C44AC" w:rsidRDefault="003D35D3">
            <w:pPr>
              <w:jc w:val="both"/>
            </w:pPr>
            <w:r>
              <w:t>Strategic Align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4151A52B" w14:textId="69D26018" w:rsidR="003C44AC" w:rsidRDefault="002072F0" w:rsidP="002072F0">
            <w:pPr>
              <w:jc w:val="both"/>
            </w:pPr>
            <w:ins w:id="581" w:author="Sergio Akio Tanaka" w:date="2017-04-13T14:30:00Z">
              <w:r>
                <w:t>Um bom planejamento estrat</w:t>
              </w:r>
            </w:ins>
            <w:ins w:id="582" w:author="Sergio Akio Tanaka" w:date="2017-04-13T14:31:00Z">
              <w:r>
                <w:t>égico ajudará a organiza</w:t>
              </w:r>
            </w:ins>
            <w:ins w:id="583" w:author="Sergio Akio Tanaka" w:date="2017-04-13T14:32:00Z">
              <w:r>
                <w:t xml:space="preserve">ção </w:t>
              </w:r>
            </w:ins>
            <w:ins w:id="584" w:author="Sergio Akio Tanaka" w:date="2017-04-13T14:33:00Z">
              <w:r>
                <w:t xml:space="preserve">a </w:t>
              </w:r>
            </w:ins>
            <w:ins w:id="585" w:author="Sergio Akio Tanaka" w:date="2017-04-13T14:32:00Z">
              <w:r>
                <w:t>definir, implantar e alcan</w:t>
              </w:r>
            </w:ins>
            <w:ins w:id="586" w:author="Sergio Akio Tanaka" w:date="2017-04-13T14:33:00Z">
              <w:r>
                <w:t>çar um nível de</w:t>
              </w:r>
            </w:ins>
            <w:ins w:id="587" w:author="Sergio Akio Tanaka" w:date="2017-04-13T14:31:00Z">
              <w:r>
                <w:t xml:space="preserve"> </w:t>
              </w:r>
            </w:ins>
            <w:del w:id="588" w:author="Sergio Akio Tanaka" w:date="2017-04-13T14:31:00Z">
              <w:r w:rsidR="003D35D3" w:rsidDel="002072F0">
                <w:delText xml:space="preserve">A </w:delText>
              </w:r>
            </w:del>
            <w:r w:rsidR="003D35D3">
              <w:t>maturidade</w:t>
            </w:r>
            <w:ins w:id="589" w:author="Sergio Akio Tanaka" w:date="2017-04-13T14:33:00Z">
              <w:r>
                <w:t xml:space="preserve"> de excelcência.</w:t>
              </w:r>
            </w:ins>
            <w:del w:id="590" w:author="Sergio Akio Tanaka" w:date="2017-04-13T14:33:00Z">
              <w:r w:rsidR="003D35D3" w:rsidDel="002072F0">
                <w:delText xml:space="preserve"> dos processos pode significar a existência de um alinhamento entre os setores da organização.</w:delText>
              </w:r>
            </w:del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743A3B42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385B720A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1BD4856D" w14:textId="77777777" w:rsidR="003C44AC" w:rsidRDefault="003D35D3">
            <w:pPr>
              <w:jc w:val="both"/>
            </w:pPr>
            <w:r>
              <w:t>Metrics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430F567A" w14:textId="58C35077" w:rsidR="003C44AC" w:rsidRDefault="003D35D3">
            <w:pPr>
              <w:jc w:val="both"/>
            </w:pPr>
            <w:r>
              <w:t>Além da comparação com padrões da comunidade, a utilização de métricas também é recomendada para a medição e controle dos processos</w:t>
            </w:r>
            <w:ins w:id="591" w:author="Sergio Akio Tanaka" w:date="2017-04-13T14:33:00Z">
              <w:r w:rsidR="002072F0">
                <w:t xml:space="preserve"> melhorando cada vez mais o n</w:t>
              </w:r>
            </w:ins>
            <w:ins w:id="592" w:author="Sergio Akio Tanaka" w:date="2017-04-13T14:34:00Z">
              <w:r w:rsidR="002072F0">
                <w:t>ível de maturidade da organização.</w:t>
              </w:r>
            </w:ins>
            <w:del w:id="593" w:author="Sergio Akio Tanaka" w:date="2017-04-13T14:33:00Z">
              <w:r w:rsidDel="002072F0">
                <w:delText>.</w:delText>
              </w:r>
            </w:del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E7562C8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0D7D3CB1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2732CC3E" w14:textId="77777777" w:rsidR="003C44AC" w:rsidRDefault="003D35D3">
            <w:pPr>
              <w:jc w:val="both"/>
            </w:pPr>
            <w:r>
              <w:lastRenderedPageBreak/>
              <w:t>Perceptions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62D21B7F" w14:textId="715FA0A6" w:rsidR="003C44AC" w:rsidRDefault="003D35D3" w:rsidP="00D41966">
            <w:pPr>
              <w:jc w:val="both"/>
            </w:pPr>
            <w:del w:id="594" w:author="Sergio Akio Tanaka" w:date="2017-04-13T14:34:00Z">
              <w:r w:rsidDel="002072F0">
                <w:delText>As percepções ficam por conta dos stakeholders, que se familiarizarão com  os processos padronizados.</w:delText>
              </w:r>
            </w:del>
            <w:ins w:id="595" w:author="Sergio Akio Tanaka" w:date="2017-04-13T14:34:00Z">
              <w:r w:rsidR="002072F0">
                <w:t>Quando a organização chega no último estágio de maturidade</w:t>
              </w:r>
            </w:ins>
            <w:ins w:id="596" w:author="Sergio Akio Tanaka" w:date="2017-04-13T14:35:00Z">
              <w:r w:rsidR="002072F0">
                <w:t>,</w:t>
              </w:r>
            </w:ins>
            <w:ins w:id="597" w:author="Sergio Akio Tanaka" w:date="2017-04-13T14:34:00Z">
              <w:r w:rsidR="002072F0">
                <w:t xml:space="preserve"> passando por todos os níveis</w:t>
              </w:r>
            </w:ins>
            <w:ins w:id="598" w:author="Sergio Akio Tanaka" w:date="2017-04-13T14:35:00Z">
              <w:r w:rsidR="002072F0">
                <w:t>,</w:t>
              </w:r>
            </w:ins>
            <w:ins w:id="599" w:author="Sergio Akio Tanaka" w:date="2017-04-13T14:34:00Z">
              <w:r w:rsidR="002072F0">
                <w:t xml:space="preserve"> significa que todos os stakeholders alcan</w:t>
              </w:r>
            </w:ins>
            <w:ins w:id="600" w:author="Sergio Akio Tanaka" w:date="2017-04-13T14:35:00Z">
              <w:r w:rsidR="002072F0">
                <w:t>çaram um alto nível de percepção em relação ao nível de maturidade da arquitetura empresarial.</w:t>
              </w:r>
            </w:ins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175C116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27169556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188E01A8" w14:textId="77777777" w:rsidR="003C44AC" w:rsidRDefault="003D35D3">
            <w:pPr>
              <w:jc w:val="both"/>
            </w:pPr>
            <w:r>
              <w:t>Risk management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1AE25C15" w14:textId="5598AD40" w:rsidR="003C44AC" w:rsidRDefault="003D35D3">
            <w:pPr>
              <w:jc w:val="both"/>
            </w:pPr>
            <w:del w:id="601" w:author="Sergio Akio Tanaka" w:date="2017-04-13T14:37:00Z">
              <w:r w:rsidDel="00D16520">
                <w:delText>Utilizar padrões conhecidos implica no conhecimento dos riscos que aquele padrão tem.</w:delText>
              </w:r>
            </w:del>
            <w:ins w:id="602" w:author="Sergio Akio Tanaka" w:date="2017-04-13T14:37:00Z">
              <w:r w:rsidR="00D16520">
                <w:t>Uma vez com os processos maduros consequentemente se tem os processos definidos para o gerenciamento de riscos.</w:t>
              </w:r>
            </w:ins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78F34121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56CD3929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286BD1F2" w14:textId="77777777" w:rsidR="003C44AC" w:rsidRDefault="003D35D3">
            <w:pPr>
              <w:jc w:val="both"/>
            </w:pPr>
            <w:r>
              <w:t>Digitalization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4B61F240" w14:textId="7348FA43" w:rsidR="003C44AC" w:rsidRDefault="00D16520" w:rsidP="00D16520">
            <w:pPr>
              <w:jc w:val="both"/>
            </w:pPr>
            <w:ins w:id="603" w:author="Sergio Akio Tanaka" w:date="2017-04-13T14:38:00Z">
              <w:r>
                <w:t xml:space="preserve">Quando se chega em </w:t>
              </w:r>
            </w:ins>
            <w:ins w:id="604" w:author="Sergio Akio Tanaka" w:date="2017-04-13T14:41:00Z">
              <w:r>
                <w:t xml:space="preserve">um </w:t>
              </w:r>
            </w:ins>
            <w:ins w:id="605" w:author="Sergio Akio Tanaka" w:date="2017-04-13T14:39:00Z">
              <w:r>
                <w:t>nível</w:t>
              </w:r>
            </w:ins>
            <w:ins w:id="606" w:author="Sergio Akio Tanaka" w:date="2017-04-13T14:40:00Z">
              <w:r>
                <w:t xml:space="preserve"> alto</w:t>
              </w:r>
            </w:ins>
            <w:ins w:id="607" w:author="Sergio Akio Tanaka" w:date="2017-04-13T14:39:00Z">
              <w:r>
                <w:t xml:space="preserve"> de maturidade significa que praticamente tudo esta digitalizado atendendo totalmente os clientes internos e externos de forma totalmente automatizada</w:t>
              </w:r>
            </w:ins>
            <w:ins w:id="608" w:author="Sergio Akio Tanaka" w:date="2017-04-13T14:41:00Z">
              <w:r>
                <w:t>.</w:t>
              </w:r>
            </w:ins>
            <w:ins w:id="609" w:author="Sergio Akio Tanaka" w:date="2017-04-13T14:40:00Z">
              <w:r>
                <w:t xml:space="preserve"> </w:t>
              </w:r>
            </w:ins>
            <w:del w:id="610" w:author="Sergio Akio Tanaka" w:date="2017-04-13T14:38:00Z">
              <w:r w:rsidR="003D35D3" w:rsidDel="00D16520">
                <w:delText>A padronização dos processos exige a digitalização de tarefas repetitivas.</w:delText>
              </w:r>
            </w:del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07976A14" w14:textId="77777777" w:rsidR="003C44AC" w:rsidRDefault="003D35D3">
            <w:pPr>
              <w:jc w:val="both"/>
            </w:pPr>
            <w:r>
              <w:t>4</w:t>
            </w:r>
          </w:p>
        </w:tc>
      </w:tr>
      <w:tr w:rsidR="003C44AC" w14:paraId="5BE672A9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1A16C711" w14:textId="77777777" w:rsidR="003C44AC" w:rsidRDefault="003D35D3">
            <w:pPr>
              <w:jc w:val="both"/>
            </w:pPr>
            <w:r>
              <w:t>Organizational Culture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76DFA39A" w14:textId="34859A93" w:rsidR="003C44AC" w:rsidRDefault="003D35D3">
            <w:pPr>
              <w:jc w:val="both"/>
            </w:pPr>
            <w:del w:id="611" w:author="Sergio Akio Tanaka" w:date="2017-04-13T14:42:00Z">
              <w:r w:rsidDel="00FC206A">
                <w:delText>Caso a empresa consiga transformar essa busca por maturidade algo cultural, impactará de forma positiva, tanto na organização quanto para seus colaboradores.</w:delText>
              </w:r>
            </w:del>
            <w:ins w:id="612" w:author="Sergio Akio Tanaka" w:date="2017-04-13T14:42:00Z">
              <w:r w:rsidR="00FC206A">
                <w:t>Uma vez alcançada o nível de maturidade significa que a cultura da organização esta comprometida com a arquitetura empresarial sem medir esfor</w:t>
              </w:r>
            </w:ins>
            <w:ins w:id="613" w:author="Sergio Akio Tanaka" w:date="2017-04-13T14:43:00Z">
              <w:r w:rsidR="00FC206A">
                <w:t>ços para que tudo seja realizado e executado.</w:t>
              </w:r>
            </w:ins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7C942F45" w14:textId="77777777" w:rsidR="003C44AC" w:rsidRDefault="003D35D3">
            <w:pPr>
              <w:jc w:val="both"/>
            </w:pPr>
            <w:r>
              <w:t>3</w:t>
            </w:r>
          </w:p>
        </w:tc>
      </w:tr>
    </w:tbl>
    <w:p w14:paraId="32C99C54" w14:textId="77777777" w:rsidR="003C44AC" w:rsidRDefault="003C44AC">
      <w:pPr>
        <w:jc w:val="both"/>
      </w:pPr>
    </w:p>
    <w:p w14:paraId="7B7F21AC" w14:textId="77777777" w:rsidR="003C44AC" w:rsidRDefault="003C44AC">
      <w:pPr>
        <w:jc w:val="both"/>
      </w:pPr>
    </w:p>
    <w:p w14:paraId="573BB78C" w14:textId="77777777" w:rsidR="003C44AC" w:rsidRDefault="003D35D3">
      <w:pPr>
        <w:pStyle w:val="PargrafodaLista1"/>
        <w:numPr>
          <w:ilvl w:val="0"/>
          <w:numId w:val="3"/>
        </w:numPr>
        <w:jc w:val="both"/>
      </w:pPr>
      <w:r>
        <w:t xml:space="preserve"> A organização possui infraestrutura que suporte todos os processos automatizados e digitalizados?</w:t>
      </w:r>
    </w:p>
    <w:p w14:paraId="28FD5DA3" w14:textId="77777777" w:rsidR="003C44AC" w:rsidRDefault="003C44AC">
      <w:pPr>
        <w:pStyle w:val="PargrafodaLista1"/>
        <w:jc w:val="both"/>
      </w:pPr>
    </w:p>
    <w:p w14:paraId="1AFDFFA6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Concordo totalmente</w:t>
      </w:r>
    </w:p>
    <w:p w14:paraId="1D453715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Concordo</w:t>
      </w:r>
    </w:p>
    <w:p w14:paraId="035EE7D1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Indiferente</w:t>
      </w:r>
    </w:p>
    <w:p w14:paraId="6AEFDF77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r>
        <w:t>Discordo</w:t>
      </w:r>
    </w:p>
    <w:p w14:paraId="0F5CCE52" w14:textId="77777777" w:rsidR="003C44AC" w:rsidRDefault="003D35D3">
      <w:pPr>
        <w:pStyle w:val="PargrafodaLista1"/>
        <w:numPr>
          <w:ilvl w:val="0"/>
          <w:numId w:val="2"/>
        </w:numPr>
        <w:jc w:val="both"/>
      </w:pPr>
      <w:proofErr w:type="gramStart"/>
      <w:r>
        <w:t>Discordo Totalmente</w:t>
      </w:r>
      <w:proofErr w:type="gramEnd"/>
    </w:p>
    <w:p w14:paraId="7663DD74" w14:textId="77777777" w:rsidR="003C44AC" w:rsidRDefault="003C44AC">
      <w:pPr>
        <w:jc w:val="both"/>
      </w:pPr>
    </w:p>
    <w:p w14:paraId="703397C9" w14:textId="56A7AE5B" w:rsidR="003C44AC" w:rsidRDefault="003D35D3">
      <w:pPr>
        <w:jc w:val="both"/>
      </w:pPr>
      <w:r>
        <w:t>Tabela – questão 2</w:t>
      </w:r>
      <w:ins w:id="614" w:author="Sergio Akio Tanaka" w:date="2017-04-11T21:19:00Z">
        <w:r w:rsidR="001D4E0A">
          <w:t>5</w:t>
        </w:r>
      </w:ins>
      <w:del w:id="615" w:author="Sergio Akio Tanaka" w:date="2017-04-11T21:19:00Z">
        <w:r w:rsidDel="001D4E0A">
          <w:delText>6</w:delText>
        </w:r>
      </w:del>
    </w:p>
    <w:tbl>
      <w:tblPr>
        <w:tblStyle w:val="Tabelacomgrade"/>
        <w:tblW w:w="851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72"/>
        <w:gridCol w:w="5385"/>
        <w:gridCol w:w="759"/>
      </w:tblGrid>
      <w:tr w:rsidR="003C44AC" w14:paraId="0E571089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0652E28C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EIXO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34C9D752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Justificativa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E56430D" w14:textId="77777777" w:rsidR="003C44AC" w:rsidRDefault="003D35D3">
            <w:pPr>
              <w:jc w:val="both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3C44AC" w14:paraId="0B31978A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3D21FDD5" w14:textId="77777777" w:rsidR="003C44AC" w:rsidRDefault="003D35D3">
            <w:pPr>
              <w:jc w:val="both"/>
            </w:pPr>
            <w:r>
              <w:t>Infrastructure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5C13B8B5" w14:textId="77777777" w:rsidR="003C44AC" w:rsidRDefault="003D35D3">
            <w:pPr>
              <w:jc w:val="both"/>
            </w:pPr>
            <w:r>
              <w:t>Na fase de definição dos processos, a TI deve participar das decisões, auxiliando os gestores em questões de tecnologia. Ex: Será necessária alguma mudança na infraestrutura da empresa para a implantação de determinado modelo?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7BA1D9E8" w14:textId="77777777" w:rsidR="003C44AC" w:rsidRDefault="003D35D3">
            <w:pPr>
              <w:jc w:val="both"/>
            </w:pPr>
            <w:r>
              <w:t>4</w:t>
            </w:r>
          </w:p>
        </w:tc>
      </w:tr>
      <w:tr w:rsidR="003C44AC" w14:paraId="1D09F19E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088F3F29" w14:textId="77777777" w:rsidR="003C44AC" w:rsidRDefault="003D35D3">
            <w:pPr>
              <w:jc w:val="both"/>
            </w:pPr>
            <w:r>
              <w:t>Training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7A76B9F2" w14:textId="77777777" w:rsidR="003C44AC" w:rsidRDefault="003D35D3">
            <w:pPr>
              <w:jc w:val="both"/>
            </w:pPr>
            <w:r>
              <w:t xml:space="preserve">Os colaboradores também necessitarão de treinamento adequado para suportar os processos </w:t>
            </w:r>
            <w:r>
              <w:lastRenderedPageBreak/>
              <w:t>definidos.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7C85FA4" w14:textId="77777777" w:rsidR="003C44AC" w:rsidRDefault="003D35D3">
            <w:pPr>
              <w:jc w:val="both"/>
            </w:pPr>
            <w:r>
              <w:lastRenderedPageBreak/>
              <w:t>2</w:t>
            </w:r>
          </w:p>
        </w:tc>
      </w:tr>
      <w:tr w:rsidR="003C44AC" w14:paraId="0A1A18F6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2187087A" w14:textId="77777777" w:rsidR="003C44AC" w:rsidRDefault="003D35D3">
            <w:pPr>
              <w:jc w:val="both"/>
            </w:pPr>
            <w:r>
              <w:lastRenderedPageBreak/>
              <w:t>Framework (Model)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545CEE23" w14:textId="24960BB2" w:rsidR="003C44AC" w:rsidRDefault="003D35D3">
            <w:pPr>
              <w:jc w:val="both"/>
            </w:pPr>
            <w:r>
              <w:t xml:space="preserve">Os </w:t>
            </w:r>
            <w:r>
              <w:rPr>
                <w:i/>
                <w:iCs/>
              </w:rPr>
              <w:t>frameworks</w:t>
            </w:r>
            <w:r>
              <w:t xml:space="preserve">, assim como o modelo de </w:t>
            </w:r>
            <w:proofErr w:type="gramStart"/>
            <w:r>
              <w:t>pr</w:t>
            </w:r>
            <w:ins w:id="616" w:author="Sergio Akio Tanaka" w:date="2017-04-13T14:44:00Z">
              <w:r w:rsidR="001E3E6B">
                <w:t>o</w:t>
              </w:r>
            </w:ins>
            <w:proofErr w:type="gramEnd"/>
            <w:del w:id="617" w:author="Sergio Akio Tanaka" w:date="2017-04-13T14:44:00Z">
              <w:r w:rsidDel="001E3E6B">
                <w:delText>e</w:delText>
              </w:r>
            </w:del>
            <w:r>
              <w:t>c</w:t>
            </w:r>
            <w:ins w:id="618" w:author="Sergio Akio Tanaka" w:date="2017-04-13T14:45:00Z">
              <w:r w:rsidR="001E3E6B">
                <w:t>e</w:t>
              </w:r>
            </w:ins>
            <w:del w:id="619" w:author="Sergio Akio Tanaka" w:date="2017-04-13T14:45:00Z">
              <w:r w:rsidDel="001E3E6B">
                <w:delText>eo</w:delText>
              </w:r>
            </w:del>
            <w:r>
              <w:t>ssos, precisam ser cuidadosamente estudados para verificar se há compatibilidade com a infraestrutura disponibilizada.</w:t>
            </w:r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0C2888F0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24269C7C" w14:textId="77777777">
        <w:trPr>
          <w:trHeight w:val="884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263C4A91" w14:textId="77777777" w:rsidR="003C44AC" w:rsidRDefault="003D35D3">
            <w:pPr>
              <w:jc w:val="both"/>
            </w:pPr>
            <w:r>
              <w:t>Business Process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7205752A" w14:textId="330124DE" w:rsidR="003C44AC" w:rsidRDefault="003D35D3">
            <w:pPr>
              <w:jc w:val="both"/>
            </w:pPr>
            <w:r>
              <w:t>Infraestrutura e treinamento adequados não necessariamente garantem o bom funcionamento dos processos de negócio</w:t>
            </w:r>
            <w:ins w:id="620" w:author="Sergio Akio Tanaka" w:date="2017-04-13T14:45:00Z">
              <w:r w:rsidR="001E3E6B">
                <w:t>, pois deve-se entender e definir as regras de negócios com profissionais que possuem p</w:t>
              </w:r>
              <w:r w:rsidR="00F9381A">
                <w:t>rofundo conhecimento do assunto, e assim elaborar os workflows dos processos.</w:t>
              </w:r>
            </w:ins>
            <w:del w:id="621" w:author="Sergio Akio Tanaka" w:date="2017-04-13T14:45:00Z">
              <w:r w:rsidDel="001E3E6B">
                <w:delText xml:space="preserve">. </w:delText>
              </w:r>
            </w:del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566CB9F4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59C8383A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784E0886" w14:textId="77777777" w:rsidR="003C44AC" w:rsidRDefault="003D35D3">
            <w:pPr>
              <w:jc w:val="both"/>
            </w:pPr>
            <w:r>
              <w:t>Deliverables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64AA07D2" w14:textId="4953BC67" w:rsidR="003C44AC" w:rsidRDefault="003D35D3">
            <w:pPr>
              <w:jc w:val="both"/>
            </w:pPr>
            <w:del w:id="622" w:author="Sergio Akio Tanaka" w:date="2017-04-13T14:46:00Z">
              <w:r w:rsidDel="00F9381A">
                <w:delText>Relatórios precisos, processos corretamente executados, colaboradores e stakeholders satisfeitos.</w:delText>
              </w:r>
            </w:del>
            <w:ins w:id="623" w:author="Sergio Akio Tanaka" w:date="2017-04-13T14:46:00Z">
              <w:r w:rsidR="00F9381A">
                <w:t xml:space="preserve">Logicamente com uma boa </w:t>
              </w:r>
            </w:ins>
            <w:ins w:id="624" w:author="Sergio Akio Tanaka" w:date="2017-04-13T14:47:00Z">
              <w:r w:rsidR="00F9381A">
                <w:t>infraestrutura</w:t>
              </w:r>
            </w:ins>
            <w:ins w:id="625" w:author="Sergio Akio Tanaka" w:date="2017-04-13T14:46:00Z">
              <w:r w:rsidR="00F9381A">
                <w:t xml:space="preserve"> </w:t>
              </w:r>
            </w:ins>
            <w:ins w:id="626" w:author="Sergio Akio Tanaka" w:date="2017-04-13T14:47:00Z">
              <w:r w:rsidR="00F9381A">
                <w:t>teremos a geração dos entregáveis de forma rápida, segura e confiável.</w:t>
              </w:r>
            </w:ins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69FAE8F7" w14:textId="77777777" w:rsidR="003C44AC" w:rsidRDefault="003D35D3">
            <w:pPr>
              <w:jc w:val="both"/>
            </w:pPr>
            <w:r>
              <w:t>3</w:t>
            </w:r>
          </w:p>
        </w:tc>
      </w:tr>
      <w:tr w:rsidR="003C44AC" w14:paraId="118FF384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7121E382" w14:textId="77777777" w:rsidR="003C44AC" w:rsidRDefault="003D35D3">
            <w:pPr>
              <w:jc w:val="both"/>
            </w:pPr>
            <w:r>
              <w:t>Strategic Align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3C21D548" w14:textId="7E52D1A3" w:rsidR="003C44AC" w:rsidRDefault="003D35D3">
            <w:pPr>
              <w:jc w:val="both"/>
            </w:pPr>
            <w:del w:id="627" w:author="Sergio Akio Tanaka" w:date="2017-04-13T14:47:00Z">
              <w:r w:rsidDel="00F9381A">
                <w:delText>A digitalização promove o alinhamento e a comunicação entre partes diferentes do processo, pois permite que documentos sejam trocados sem a necessidade do transporte físico dos mesmos (em papel).</w:delText>
              </w:r>
            </w:del>
            <w:ins w:id="628" w:author="Sergio Akio Tanaka" w:date="2017-04-13T14:47:00Z">
              <w:r w:rsidR="00F9381A">
                <w:t>Ao definir o alinhamento estrat</w:t>
              </w:r>
            </w:ins>
            <w:ins w:id="629" w:author="Sergio Akio Tanaka" w:date="2017-04-13T14:48:00Z">
              <w:r w:rsidR="00F9381A">
                <w:t xml:space="preserve">égico em paralelo será definido a infraestrura para suportar toda a arquitetura empresarial onde estão </w:t>
              </w:r>
              <w:proofErr w:type="gramStart"/>
              <w:r w:rsidR="00F9381A">
                <w:t>inseridos</w:t>
              </w:r>
              <w:proofErr w:type="gramEnd"/>
              <w:r w:rsidR="00F9381A">
                <w:t xml:space="preserve"> as outras arquiteturas, tais como: de negócio, de sistemas, de dados, de seguran</w:t>
              </w:r>
            </w:ins>
            <w:ins w:id="630" w:author="Sergio Akio Tanaka" w:date="2017-04-13T14:49:00Z">
              <w:r w:rsidR="00F9381A">
                <w:t>ça, e outras), assim como a governança de TIC que garantirá que seja executado o que fora defino no planejamento estratégico.</w:t>
              </w:r>
            </w:ins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79000A16" w14:textId="77777777" w:rsidR="003C44AC" w:rsidRDefault="003D35D3">
            <w:pPr>
              <w:jc w:val="both"/>
            </w:pPr>
            <w:r>
              <w:t>4</w:t>
            </w:r>
          </w:p>
        </w:tc>
      </w:tr>
      <w:tr w:rsidR="003C44AC" w14:paraId="4C203F1F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5A7DDCCD" w14:textId="77777777" w:rsidR="003C44AC" w:rsidRDefault="003D35D3">
            <w:pPr>
              <w:jc w:val="both"/>
            </w:pPr>
            <w:r>
              <w:t>Metrics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298C9A1D" w14:textId="1D8DD67E" w:rsidR="003C44AC" w:rsidRDefault="003D35D3">
            <w:pPr>
              <w:jc w:val="both"/>
            </w:pPr>
            <w:del w:id="631" w:author="Sergio Akio Tanaka" w:date="2017-04-13T14:50:00Z">
              <w:r w:rsidDel="000C07D4">
                <w:delText>Processos automatizados permitem a realização de métricas precisas, agradando os stakeholders.</w:delText>
              </w:r>
            </w:del>
            <w:ins w:id="632" w:author="Sergio Akio Tanaka" w:date="2017-04-13T14:50:00Z">
              <w:r w:rsidR="000C07D4">
                <w:t>Uma vez os processos implantados e automatizados as m</w:t>
              </w:r>
            </w:ins>
            <w:ins w:id="633" w:author="Sergio Akio Tanaka" w:date="2017-04-13T14:51:00Z">
              <w:r w:rsidR="000C07D4">
                <w:t>étricas estarão sendo executadas em paralelo.</w:t>
              </w:r>
            </w:ins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120104C2" w14:textId="0B73218C" w:rsidR="003C44AC" w:rsidRDefault="000C07D4">
            <w:pPr>
              <w:jc w:val="both"/>
            </w:pPr>
            <w:ins w:id="634" w:author="Sergio Akio Tanaka" w:date="2017-04-13T14:50:00Z">
              <w:r>
                <w:t>2</w:t>
              </w:r>
            </w:ins>
            <w:del w:id="635" w:author="Sergio Akio Tanaka" w:date="2017-04-13T14:50:00Z">
              <w:r w:rsidR="003D35D3" w:rsidDel="000C07D4">
                <w:delText>3</w:delText>
              </w:r>
            </w:del>
          </w:p>
        </w:tc>
      </w:tr>
      <w:tr w:rsidR="003C44AC" w14:paraId="1FCED75D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0C226E64" w14:textId="77777777" w:rsidR="003C44AC" w:rsidRDefault="003D35D3">
            <w:pPr>
              <w:jc w:val="both"/>
            </w:pPr>
            <w:r>
              <w:t>Perceptions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1FF1BBE9" w14:textId="401B6A39" w:rsidR="003C44AC" w:rsidRDefault="003D35D3" w:rsidP="000C07D4">
            <w:pPr>
              <w:jc w:val="both"/>
            </w:pPr>
            <w:del w:id="636" w:author="Sergio Akio Tanaka" w:date="2017-04-13T14:51:00Z">
              <w:r w:rsidDel="000C07D4">
                <w:delText>Processos organizados, diminuição do espaço necessário para arquivamento de documentos, melhora na logística.</w:delText>
              </w:r>
            </w:del>
            <w:ins w:id="637" w:author="Sergio Akio Tanaka" w:date="2017-04-13T14:51:00Z">
              <w:r w:rsidR="000C07D4">
                <w:t>Quando uma infraestrutura funciona de forma adequada sem interrup</w:t>
              </w:r>
            </w:ins>
            <w:ins w:id="638" w:author="Sergio Akio Tanaka" w:date="2017-04-13T14:52:00Z">
              <w:r w:rsidR="000C07D4">
                <w:t>ções atendendo de forma eficiente todos os usários 24x7, dentro de um processo automatizado suportado por esta infraestrutura</w:t>
              </w:r>
            </w:ins>
            <w:ins w:id="639" w:author="Sergio Akio Tanaka" w:date="2017-04-13T14:53:00Z">
              <w:r w:rsidR="000C07D4">
                <w:t>,</w:t>
              </w:r>
            </w:ins>
            <w:ins w:id="640" w:author="Sergio Akio Tanaka" w:date="2017-04-13T14:52:00Z">
              <w:r w:rsidR="000C07D4">
                <w:t xml:space="preserve"> as percepções </w:t>
              </w:r>
            </w:ins>
            <w:ins w:id="641" w:author="Sergio Akio Tanaka" w:date="2017-04-13T14:53:00Z">
              <w:r w:rsidR="000C07D4">
                <w:t>são</w:t>
              </w:r>
            </w:ins>
            <w:ins w:id="642" w:author="Sergio Akio Tanaka" w:date="2017-04-13T14:52:00Z">
              <w:r w:rsidR="000C07D4">
                <w:t xml:space="preserve"> consequência</w:t>
              </w:r>
            </w:ins>
            <w:ins w:id="643" w:author="Sergio Akio Tanaka" w:date="2017-04-13T14:53:00Z">
              <w:r w:rsidR="000C07D4">
                <w:t>s</w:t>
              </w:r>
            </w:ins>
            <w:ins w:id="644" w:author="Sergio Akio Tanaka" w:date="2017-04-13T14:52:00Z">
              <w:r w:rsidR="000C07D4">
                <w:t>, pois, todos ficam satisfeitos com a qualidade dos servi</w:t>
              </w:r>
            </w:ins>
            <w:ins w:id="645" w:author="Sergio Akio Tanaka" w:date="2017-04-13T14:53:00Z">
              <w:r w:rsidR="000C07D4">
                <w:t>ços.</w:t>
              </w:r>
            </w:ins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17C29B5C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421306EE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5D28D470" w14:textId="77777777" w:rsidR="003C44AC" w:rsidRDefault="003D35D3">
            <w:pPr>
              <w:jc w:val="both"/>
            </w:pPr>
            <w:r>
              <w:t>Risk management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026ABBBC" w14:textId="459BD0A5" w:rsidR="003C44AC" w:rsidRDefault="000C07D4" w:rsidP="000C07D4">
            <w:pPr>
              <w:jc w:val="both"/>
            </w:pPr>
            <w:ins w:id="646" w:author="Sergio Akio Tanaka" w:date="2017-04-13T14:54:00Z">
              <w:r>
                <w:t xml:space="preserve">Mesmo tendo uma boa infraestrutura que suporte todos os processos automatizados, obrigatoriamente, deve-se monitorar constantemente tudo o que esta ocorrendo mitigando todo e qualquer risco que possa </w:t>
              </w:r>
              <w:r>
                <w:lastRenderedPageBreak/>
                <w:t>ocorrer.</w:t>
              </w:r>
            </w:ins>
            <w:del w:id="647" w:author="Sergio Akio Tanaka" w:date="2017-04-13T14:54:00Z">
              <w:r w:rsidR="003D35D3" w:rsidDel="000C07D4">
                <w:delText>Infraestrutura adequada diminui drasticamente</w:delText>
              </w:r>
            </w:del>
            <w:del w:id="648" w:author="Sergio Akio Tanaka" w:date="2017-04-13T14:53:00Z">
              <w:r w:rsidR="003D35D3" w:rsidDel="000C07D4">
                <w:delText xml:space="preserve"> os possíveis riscos que os processos podem vir a ter.</w:delText>
              </w:r>
            </w:del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53B0D61D" w14:textId="77777777" w:rsidR="003C44AC" w:rsidRDefault="003D35D3">
            <w:pPr>
              <w:jc w:val="both"/>
            </w:pPr>
            <w:r>
              <w:lastRenderedPageBreak/>
              <w:t>3</w:t>
            </w:r>
          </w:p>
        </w:tc>
      </w:tr>
      <w:tr w:rsidR="003C44AC" w14:paraId="2C257543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6EFDB49F" w14:textId="77777777" w:rsidR="003C44AC" w:rsidRDefault="003D35D3">
            <w:pPr>
              <w:jc w:val="both"/>
            </w:pPr>
            <w:r>
              <w:lastRenderedPageBreak/>
              <w:t>Digitalization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160721A3" w14:textId="5B046788" w:rsidR="003C44AC" w:rsidRDefault="003D35D3">
            <w:pPr>
              <w:jc w:val="both"/>
            </w:pPr>
            <w:del w:id="649" w:author="Sergio Akio Tanaka" w:date="2017-04-13T14:55:00Z">
              <w:r w:rsidDel="000C07D4">
                <w:delText>A digitalização garante processos controlados mais facilmente.</w:delText>
              </w:r>
            </w:del>
            <w:ins w:id="650" w:author="Sergio Akio Tanaka" w:date="2017-04-13T14:55:00Z">
              <w:r w:rsidR="000C07D4">
                <w:t>Um</w:t>
              </w:r>
            </w:ins>
            <w:ins w:id="651" w:author="Sergio Akio Tanaka" w:date="2017-04-13T14:56:00Z">
              <w:r w:rsidR="00625D32">
                <w:t>a</w:t>
              </w:r>
            </w:ins>
            <w:ins w:id="652" w:author="Sergio Akio Tanaka" w:date="2017-04-13T14:55:00Z">
              <w:r w:rsidR="000C07D4">
                <w:t xml:space="preserve"> </w:t>
              </w:r>
              <w:r w:rsidR="00625D32">
                <w:t>infraestrur</w:t>
              </w:r>
            </w:ins>
            <w:ins w:id="653" w:author="Sergio Akio Tanaka" w:date="2017-04-13T14:56:00Z">
              <w:r w:rsidR="00625D32">
                <w:t>a sólida, bem equipada e</w:t>
              </w:r>
            </w:ins>
            <w:ins w:id="654" w:author="Sergio Akio Tanaka" w:date="2017-04-13T14:55:00Z">
              <w:r w:rsidR="00625D32">
                <w:t xml:space="preserve"> </w:t>
              </w:r>
              <w:r w:rsidR="000C07D4">
                <w:t>confiável permitir</w:t>
              </w:r>
            </w:ins>
            <w:ins w:id="655" w:author="Sergio Akio Tanaka" w:date="2017-04-13T14:56:00Z">
              <w:r w:rsidR="000C07D4">
                <w:t xml:space="preserve">á a implantação da digitalização </w:t>
              </w:r>
              <w:r w:rsidR="00625D32">
                <w:t>de forma adequada.</w:t>
              </w:r>
            </w:ins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2AA23705" w14:textId="77777777" w:rsidR="003C44AC" w:rsidRDefault="003D35D3">
            <w:pPr>
              <w:jc w:val="both"/>
            </w:pPr>
            <w:r>
              <w:t>2</w:t>
            </w:r>
          </w:p>
        </w:tc>
      </w:tr>
      <w:tr w:rsidR="003C44AC" w14:paraId="1991C453" w14:textId="77777777"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341058E4" w14:textId="77777777" w:rsidR="003C44AC" w:rsidRDefault="003D35D3">
            <w:pPr>
              <w:jc w:val="both"/>
            </w:pPr>
            <w:r>
              <w:t>Organizational Culture</w:t>
            </w:r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722EFC97" w14:textId="20FD1DDC" w:rsidR="003C44AC" w:rsidRDefault="003D35D3">
            <w:pPr>
              <w:jc w:val="both"/>
            </w:pPr>
            <w:del w:id="656" w:author="Sergio Akio Tanaka" w:date="2017-04-13T14:57:00Z">
              <w:r w:rsidDel="00625D32">
                <w:delText>Os colaboradores participam diretamente dessa automatização.</w:delText>
              </w:r>
            </w:del>
            <w:ins w:id="657" w:author="Sergio Akio Tanaka" w:date="2017-04-13T14:57:00Z">
              <w:r w:rsidR="00625D32">
                <w:t>Quando os stakeholders deixam de enxergar a TI como um passivo, e tem um olhar como ativo, tem-se a certeza que a cultura organizacional esta em um outro patamar de maturidade, pois, investir em infraestrutura n</w:t>
              </w:r>
            </w:ins>
            <w:ins w:id="658" w:author="Sergio Akio Tanaka" w:date="2017-04-13T14:58:00Z">
              <w:r w:rsidR="00625D32">
                <w:t xml:space="preserve">ão é </w:t>
              </w:r>
            </w:ins>
            <w:ins w:id="659" w:author="Sergio Akio Tanaka" w:date="2017-04-13T14:59:00Z">
              <w:r w:rsidR="00625D32">
                <w:t>“</w:t>
              </w:r>
            </w:ins>
            <w:ins w:id="660" w:author="Sergio Akio Tanaka" w:date="2017-04-13T14:58:00Z">
              <w:r w:rsidR="00625D32">
                <w:t>gastar</w:t>
              </w:r>
            </w:ins>
            <w:ins w:id="661" w:author="Sergio Akio Tanaka" w:date="2017-04-13T14:59:00Z">
              <w:r w:rsidR="00625D32">
                <w:t>”</w:t>
              </w:r>
            </w:ins>
            <w:ins w:id="662" w:author="Sergio Akio Tanaka" w:date="2017-04-13T14:58:00Z">
              <w:r w:rsidR="00625D32">
                <w:t xml:space="preserve"> com </w:t>
              </w:r>
              <w:proofErr w:type="gramStart"/>
              <w:r w:rsidR="00625D32">
                <w:t>máquinas</w:t>
              </w:r>
              <w:proofErr w:type="gramEnd"/>
              <w:r w:rsidR="00625D32">
                <w:t xml:space="preserve"> mas</w:t>
              </w:r>
            </w:ins>
            <w:ins w:id="663" w:author="Sergio Akio Tanaka" w:date="2017-04-13T14:59:00Z">
              <w:r w:rsidR="00625D32">
                <w:t>,</w:t>
              </w:r>
            </w:ins>
            <w:ins w:id="664" w:author="Sergio Akio Tanaka" w:date="2017-04-13T14:58:00Z">
              <w:r w:rsidR="00625D32">
                <w:t xml:space="preserve"> sim investir em um ne</w:t>
              </w:r>
            </w:ins>
            <w:ins w:id="665" w:author="Sergio Akio Tanaka" w:date="2017-04-13T14:59:00Z">
              <w:r w:rsidR="00625D32">
                <w:t>gócio.</w:t>
              </w:r>
            </w:ins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0F9D1DED" w14:textId="77777777" w:rsidR="003C44AC" w:rsidRDefault="003D35D3">
            <w:pPr>
              <w:jc w:val="both"/>
            </w:pPr>
            <w:r>
              <w:t>3</w:t>
            </w:r>
          </w:p>
        </w:tc>
      </w:tr>
    </w:tbl>
    <w:p w14:paraId="0825529D" w14:textId="77777777" w:rsidR="003C44AC" w:rsidRDefault="003C44AC">
      <w:pPr>
        <w:jc w:val="both"/>
      </w:pPr>
    </w:p>
    <w:p w14:paraId="1ADEF5D4" w14:textId="77777777" w:rsidR="003C44AC" w:rsidRDefault="003C44AC">
      <w:pPr>
        <w:jc w:val="both"/>
      </w:pPr>
    </w:p>
    <w:p w14:paraId="7689809B" w14:textId="3C4CFF59" w:rsidR="003C44AC" w:rsidDel="00016B30" w:rsidRDefault="003D35D3">
      <w:pPr>
        <w:jc w:val="both"/>
        <w:rPr>
          <w:del w:id="666" w:author="Sergio Akio Tanaka" w:date="2017-04-13T14:59:00Z"/>
        </w:rPr>
      </w:pPr>
      <w:del w:id="667" w:author="Sergio Akio Tanaka" w:date="2017-04-13T14:59:00Z">
        <w:r w:rsidDel="00016B30">
          <w:delText>Acesso ao Gaia: admin / admin</w:delText>
        </w:r>
      </w:del>
    </w:p>
    <w:p w14:paraId="1417BC2A" w14:textId="70ECCB4D" w:rsidR="003C44AC" w:rsidDel="00016B30" w:rsidRDefault="003C44AC">
      <w:pPr>
        <w:jc w:val="both"/>
        <w:rPr>
          <w:del w:id="668" w:author="Sergio Akio Tanaka" w:date="2017-04-13T14:59:00Z"/>
        </w:rPr>
      </w:pPr>
    </w:p>
    <w:p w14:paraId="6D9A427D" w14:textId="47403E3C" w:rsidR="003C44AC" w:rsidDel="00016B30" w:rsidRDefault="003C44AC">
      <w:pPr>
        <w:jc w:val="both"/>
        <w:rPr>
          <w:del w:id="669" w:author="Sergio Akio Tanaka" w:date="2017-04-13T14:59:00Z"/>
        </w:rPr>
      </w:pPr>
    </w:p>
    <w:p w14:paraId="51F5AE32" w14:textId="6C717DC3" w:rsidR="003C44AC" w:rsidDel="00016B30" w:rsidRDefault="003D35D3">
      <w:pPr>
        <w:jc w:val="both"/>
        <w:rPr>
          <w:del w:id="670" w:author="Sergio Akio Tanaka" w:date="2017-04-13T14:59:00Z"/>
        </w:rPr>
      </w:pPr>
      <w:del w:id="671" w:author="Sergio Akio Tanaka" w:date="2017-04-13T14:59:00Z">
        <w:r w:rsidDel="00016B30">
          <w:delText>A Tabela 1 apresenta um Comparativo de Eixos em relação ao nível de maturidade da Governança Corporativa</w:delText>
        </w:r>
      </w:del>
    </w:p>
    <w:p w14:paraId="59288682" w14:textId="6F816ED7" w:rsidR="003C44AC" w:rsidDel="00016B30" w:rsidRDefault="003D35D3">
      <w:pPr>
        <w:jc w:val="both"/>
        <w:rPr>
          <w:del w:id="672" w:author="Sergio Akio Tanaka" w:date="2017-04-13T14:59:00Z"/>
        </w:rPr>
      </w:pPr>
      <w:del w:id="673" w:author="Sergio Akio Tanaka" w:date="2017-04-13T14:59:00Z">
        <w:r w:rsidDel="00016B30">
          <w:delText>TABELA 1</w:delText>
        </w:r>
      </w:del>
    </w:p>
    <w:tbl>
      <w:tblPr>
        <w:tblStyle w:val="Tabelacomgrade"/>
        <w:tblW w:w="8514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173"/>
        <w:gridCol w:w="1961"/>
        <w:gridCol w:w="1806"/>
        <w:gridCol w:w="2574"/>
      </w:tblGrid>
      <w:tr w:rsidR="003C44AC" w:rsidDel="00016B30" w14:paraId="315E7D96" w14:textId="1EF4244A">
        <w:trPr>
          <w:del w:id="674" w:author="Sergio Akio Tanaka" w:date="2017-04-13T14:59:00Z"/>
        </w:trPr>
        <w:tc>
          <w:tcPr>
            <w:tcW w:w="2172" w:type="dxa"/>
            <w:shd w:val="clear" w:color="auto" w:fill="auto"/>
            <w:tcMar>
              <w:left w:w="93" w:type="dxa"/>
            </w:tcMar>
          </w:tcPr>
          <w:p w14:paraId="02BD1AF9" w14:textId="5CFC0669" w:rsidR="003C44AC" w:rsidDel="00016B30" w:rsidRDefault="003D35D3">
            <w:pPr>
              <w:jc w:val="both"/>
              <w:rPr>
                <w:del w:id="675" w:author="Sergio Akio Tanaka" w:date="2017-04-13T14:59:00Z"/>
                <w:b/>
              </w:rPr>
            </w:pPr>
            <w:del w:id="676" w:author="Sergio Akio Tanaka" w:date="2017-04-13T14:59:00Z">
              <w:r w:rsidDel="00016B30">
                <w:rPr>
                  <w:b/>
                </w:rPr>
                <w:delText>Gartner (2013)</w:delText>
              </w:r>
            </w:del>
          </w:p>
        </w:tc>
        <w:tc>
          <w:tcPr>
            <w:tcW w:w="1961" w:type="dxa"/>
            <w:shd w:val="clear" w:color="auto" w:fill="auto"/>
            <w:tcMar>
              <w:left w:w="93" w:type="dxa"/>
            </w:tcMar>
          </w:tcPr>
          <w:p w14:paraId="2BC06B98" w14:textId="3E74928E" w:rsidR="003C44AC" w:rsidDel="00016B30" w:rsidRDefault="003D35D3">
            <w:pPr>
              <w:jc w:val="both"/>
              <w:rPr>
                <w:del w:id="677" w:author="Sergio Akio Tanaka" w:date="2017-04-13T14:59:00Z"/>
                <w:b/>
              </w:rPr>
            </w:pPr>
            <w:del w:id="678" w:author="Sergio Akio Tanaka" w:date="2017-04-13T14:59:00Z">
              <w:r w:rsidDel="00016B30">
                <w:rPr>
                  <w:b/>
                </w:rPr>
                <w:delText>Brigano (2015)</w:delText>
              </w:r>
            </w:del>
          </w:p>
        </w:tc>
        <w:tc>
          <w:tcPr>
            <w:tcW w:w="1806" w:type="dxa"/>
            <w:shd w:val="clear" w:color="auto" w:fill="auto"/>
            <w:tcMar>
              <w:left w:w="93" w:type="dxa"/>
            </w:tcMar>
          </w:tcPr>
          <w:p w14:paraId="0FEC7559" w14:textId="102C9597" w:rsidR="003C44AC" w:rsidDel="00016B30" w:rsidRDefault="003D35D3">
            <w:pPr>
              <w:jc w:val="both"/>
              <w:rPr>
                <w:del w:id="679" w:author="Sergio Akio Tanaka" w:date="2017-04-13T14:59:00Z"/>
                <w:b/>
              </w:rPr>
            </w:pPr>
            <w:del w:id="680" w:author="Sergio Akio Tanaka" w:date="2017-04-13T14:59:00Z">
              <w:r w:rsidDel="00016B30">
                <w:rPr>
                  <w:b/>
                </w:rPr>
                <w:delText>Minodora (2012)</w:delText>
              </w:r>
            </w:del>
          </w:p>
        </w:tc>
        <w:tc>
          <w:tcPr>
            <w:tcW w:w="2574" w:type="dxa"/>
            <w:shd w:val="clear" w:color="auto" w:fill="auto"/>
            <w:tcMar>
              <w:left w:w="93" w:type="dxa"/>
            </w:tcMar>
          </w:tcPr>
          <w:p w14:paraId="7D5E9A9D" w14:textId="7E29A6E2" w:rsidR="003C44AC" w:rsidDel="00016B30" w:rsidRDefault="003D35D3">
            <w:pPr>
              <w:jc w:val="both"/>
              <w:rPr>
                <w:del w:id="681" w:author="Sergio Akio Tanaka" w:date="2017-04-13T14:59:00Z"/>
                <w:b/>
              </w:rPr>
            </w:pPr>
            <w:del w:id="682" w:author="Sergio Akio Tanaka" w:date="2017-04-13T14:59:00Z">
              <w:r w:rsidDel="00016B30">
                <w:rPr>
                  <w:b/>
                </w:rPr>
                <w:delText>Nosso (2016)</w:delText>
              </w:r>
            </w:del>
          </w:p>
        </w:tc>
      </w:tr>
      <w:tr w:rsidR="003C44AC" w:rsidDel="00016B30" w14:paraId="451FDE4A" w14:textId="03169B30">
        <w:trPr>
          <w:del w:id="683" w:author="Sergio Akio Tanaka" w:date="2017-04-13T14:59:00Z"/>
        </w:trPr>
        <w:tc>
          <w:tcPr>
            <w:tcW w:w="2172" w:type="dxa"/>
            <w:shd w:val="clear" w:color="auto" w:fill="auto"/>
            <w:tcMar>
              <w:left w:w="93" w:type="dxa"/>
            </w:tcMar>
          </w:tcPr>
          <w:p w14:paraId="1104A369" w14:textId="6504A9D0" w:rsidR="003C44AC" w:rsidDel="00016B30" w:rsidRDefault="003D35D3">
            <w:pPr>
              <w:jc w:val="both"/>
              <w:rPr>
                <w:del w:id="684" w:author="Sergio Akio Tanaka" w:date="2017-04-13T14:59:00Z"/>
              </w:rPr>
            </w:pPr>
            <w:del w:id="685" w:author="Sergio Akio Tanaka" w:date="2017-04-13T14:59:00Z">
              <w:r w:rsidDel="00016B30">
                <w:delText>Support and Involvement</w:delText>
              </w:r>
            </w:del>
          </w:p>
        </w:tc>
        <w:tc>
          <w:tcPr>
            <w:tcW w:w="1961" w:type="dxa"/>
            <w:shd w:val="clear" w:color="auto" w:fill="auto"/>
            <w:tcMar>
              <w:left w:w="93" w:type="dxa"/>
            </w:tcMar>
          </w:tcPr>
          <w:p w14:paraId="79FDA44B" w14:textId="7EF3836D" w:rsidR="003C44AC" w:rsidDel="00016B30" w:rsidRDefault="003C44AC">
            <w:pPr>
              <w:jc w:val="both"/>
              <w:rPr>
                <w:del w:id="686" w:author="Sergio Akio Tanaka" w:date="2017-04-13T14:59:00Z"/>
              </w:rPr>
            </w:pPr>
          </w:p>
        </w:tc>
        <w:tc>
          <w:tcPr>
            <w:tcW w:w="1806" w:type="dxa"/>
            <w:shd w:val="clear" w:color="auto" w:fill="auto"/>
            <w:tcMar>
              <w:left w:w="93" w:type="dxa"/>
            </w:tcMar>
          </w:tcPr>
          <w:p w14:paraId="1294D772" w14:textId="5F05D7E5" w:rsidR="003C44AC" w:rsidDel="00016B30" w:rsidRDefault="003C44AC">
            <w:pPr>
              <w:jc w:val="both"/>
              <w:rPr>
                <w:del w:id="687" w:author="Sergio Akio Tanaka" w:date="2017-04-13T14:59:00Z"/>
              </w:rPr>
            </w:pPr>
          </w:p>
        </w:tc>
        <w:tc>
          <w:tcPr>
            <w:tcW w:w="2574" w:type="dxa"/>
            <w:shd w:val="clear" w:color="auto" w:fill="auto"/>
            <w:tcMar>
              <w:left w:w="93" w:type="dxa"/>
            </w:tcMar>
          </w:tcPr>
          <w:p w14:paraId="7319F02D" w14:textId="50846B56" w:rsidR="003C44AC" w:rsidDel="00016B30" w:rsidRDefault="003D35D3">
            <w:pPr>
              <w:jc w:val="both"/>
              <w:rPr>
                <w:del w:id="688" w:author="Sergio Akio Tanaka" w:date="2017-04-13T14:59:00Z"/>
              </w:rPr>
            </w:pPr>
            <w:del w:id="689" w:author="Sergio Akio Tanaka" w:date="2017-04-13T14:59:00Z">
              <w:r w:rsidDel="00016B30">
                <w:delText>Infrastructure</w:delText>
              </w:r>
            </w:del>
          </w:p>
        </w:tc>
      </w:tr>
      <w:tr w:rsidR="003C44AC" w:rsidDel="00016B30" w14:paraId="4B14054F" w14:textId="5DCF8639">
        <w:trPr>
          <w:del w:id="690" w:author="Sergio Akio Tanaka" w:date="2017-04-13T14:59:00Z"/>
        </w:trPr>
        <w:tc>
          <w:tcPr>
            <w:tcW w:w="2172" w:type="dxa"/>
            <w:shd w:val="clear" w:color="auto" w:fill="auto"/>
            <w:tcMar>
              <w:left w:w="93" w:type="dxa"/>
            </w:tcMar>
          </w:tcPr>
          <w:p w14:paraId="729FA51B" w14:textId="252EA3AE" w:rsidR="003C44AC" w:rsidDel="00016B30" w:rsidRDefault="003D35D3">
            <w:pPr>
              <w:jc w:val="both"/>
              <w:rPr>
                <w:del w:id="691" w:author="Sergio Akio Tanaka" w:date="2017-04-13T14:59:00Z"/>
              </w:rPr>
            </w:pPr>
            <w:del w:id="692" w:author="Sergio Akio Tanaka" w:date="2017-04-13T14:59:00Z">
              <w:r w:rsidDel="00016B30">
                <w:delText>Team Resources</w:delText>
              </w:r>
            </w:del>
          </w:p>
        </w:tc>
        <w:tc>
          <w:tcPr>
            <w:tcW w:w="1961" w:type="dxa"/>
            <w:shd w:val="clear" w:color="auto" w:fill="auto"/>
            <w:tcMar>
              <w:left w:w="93" w:type="dxa"/>
            </w:tcMar>
          </w:tcPr>
          <w:p w14:paraId="718DF00C" w14:textId="779E8EB5" w:rsidR="003C44AC" w:rsidDel="00016B30" w:rsidRDefault="003D35D3">
            <w:pPr>
              <w:jc w:val="both"/>
              <w:rPr>
                <w:del w:id="693" w:author="Sergio Akio Tanaka" w:date="2017-04-13T14:59:00Z"/>
              </w:rPr>
            </w:pPr>
            <w:del w:id="694" w:author="Sergio Akio Tanaka" w:date="2017-04-13T14:59:00Z">
              <w:r w:rsidDel="00016B30">
                <w:delText>IT Resources</w:delText>
              </w:r>
            </w:del>
          </w:p>
        </w:tc>
        <w:tc>
          <w:tcPr>
            <w:tcW w:w="1806" w:type="dxa"/>
            <w:shd w:val="clear" w:color="auto" w:fill="auto"/>
            <w:tcMar>
              <w:left w:w="93" w:type="dxa"/>
            </w:tcMar>
          </w:tcPr>
          <w:p w14:paraId="6D3EE448" w14:textId="18D5BA01" w:rsidR="003C44AC" w:rsidDel="00016B30" w:rsidRDefault="003C44AC">
            <w:pPr>
              <w:jc w:val="both"/>
              <w:rPr>
                <w:del w:id="695" w:author="Sergio Akio Tanaka" w:date="2017-04-13T14:59:00Z"/>
              </w:rPr>
            </w:pPr>
          </w:p>
        </w:tc>
        <w:tc>
          <w:tcPr>
            <w:tcW w:w="2574" w:type="dxa"/>
            <w:shd w:val="clear" w:color="auto" w:fill="auto"/>
            <w:tcMar>
              <w:left w:w="93" w:type="dxa"/>
            </w:tcMar>
          </w:tcPr>
          <w:p w14:paraId="20C89BF7" w14:textId="6A9E8134" w:rsidR="003C44AC" w:rsidDel="00016B30" w:rsidRDefault="003D35D3">
            <w:pPr>
              <w:jc w:val="both"/>
              <w:rPr>
                <w:del w:id="696" w:author="Sergio Akio Tanaka" w:date="2017-04-13T14:59:00Z"/>
              </w:rPr>
            </w:pPr>
            <w:del w:id="697" w:author="Sergio Akio Tanaka" w:date="2017-04-13T14:59:00Z">
              <w:r w:rsidDel="00016B30">
                <w:delText>Training</w:delText>
              </w:r>
            </w:del>
          </w:p>
        </w:tc>
      </w:tr>
      <w:tr w:rsidR="003C44AC" w:rsidDel="00016B30" w14:paraId="5BAF7D31" w14:textId="071835B5">
        <w:trPr>
          <w:del w:id="698" w:author="Sergio Akio Tanaka" w:date="2017-04-13T14:59:00Z"/>
        </w:trPr>
        <w:tc>
          <w:tcPr>
            <w:tcW w:w="2172" w:type="dxa"/>
            <w:shd w:val="clear" w:color="auto" w:fill="auto"/>
            <w:tcMar>
              <w:left w:w="93" w:type="dxa"/>
            </w:tcMar>
          </w:tcPr>
          <w:p w14:paraId="5A1C727A" w14:textId="7A8E4922" w:rsidR="003C44AC" w:rsidDel="00016B30" w:rsidRDefault="003D35D3">
            <w:pPr>
              <w:jc w:val="both"/>
              <w:rPr>
                <w:del w:id="699" w:author="Sergio Akio Tanaka" w:date="2017-04-13T14:59:00Z"/>
              </w:rPr>
            </w:pPr>
            <w:del w:id="700" w:author="Sergio Akio Tanaka" w:date="2017-04-13T14:59:00Z">
              <w:r w:rsidDel="00016B30">
                <w:delText>Development Method</w:delText>
              </w:r>
            </w:del>
          </w:p>
        </w:tc>
        <w:tc>
          <w:tcPr>
            <w:tcW w:w="1961" w:type="dxa"/>
            <w:shd w:val="clear" w:color="auto" w:fill="auto"/>
            <w:tcMar>
              <w:left w:w="93" w:type="dxa"/>
            </w:tcMar>
          </w:tcPr>
          <w:p w14:paraId="106096CD" w14:textId="3F98A87E" w:rsidR="003C44AC" w:rsidDel="00016B30" w:rsidRDefault="003C44AC">
            <w:pPr>
              <w:jc w:val="both"/>
              <w:rPr>
                <w:del w:id="701" w:author="Sergio Akio Tanaka" w:date="2017-04-13T14:59:00Z"/>
              </w:rPr>
            </w:pPr>
          </w:p>
        </w:tc>
        <w:tc>
          <w:tcPr>
            <w:tcW w:w="1806" w:type="dxa"/>
            <w:shd w:val="clear" w:color="auto" w:fill="auto"/>
            <w:tcMar>
              <w:left w:w="93" w:type="dxa"/>
            </w:tcMar>
          </w:tcPr>
          <w:p w14:paraId="64860033" w14:textId="5E84CF73" w:rsidR="003C44AC" w:rsidDel="00016B30" w:rsidRDefault="003C44AC">
            <w:pPr>
              <w:jc w:val="both"/>
              <w:rPr>
                <w:del w:id="702" w:author="Sergio Akio Tanaka" w:date="2017-04-13T14:59:00Z"/>
              </w:rPr>
            </w:pPr>
          </w:p>
        </w:tc>
        <w:tc>
          <w:tcPr>
            <w:tcW w:w="2574" w:type="dxa"/>
            <w:shd w:val="clear" w:color="auto" w:fill="auto"/>
            <w:tcMar>
              <w:left w:w="93" w:type="dxa"/>
            </w:tcMar>
          </w:tcPr>
          <w:p w14:paraId="03C29A8B" w14:textId="231566DF" w:rsidR="003C44AC" w:rsidDel="00016B30" w:rsidRDefault="003D35D3">
            <w:pPr>
              <w:jc w:val="both"/>
              <w:rPr>
                <w:del w:id="703" w:author="Sergio Akio Tanaka" w:date="2017-04-13T14:59:00Z"/>
              </w:rPr>
            </w:pPr>
            <w:del w:id="704" w:author="Sergio Akio Tanaka" w:date="2017-04-13T14:59:00Z">
              <w:r w:rsidDel="00016B30">
                <w:delText>Framework (Model)</w:delText>
              </w:r>
            </w:del>
          </w:p>
        </w:tc>
      </w:tr>
      <w:tr w:rsidR="003C44AC" w:rsidDel="00016B30" w14:paraId="65CDF9A6" w14:textId="6A111B14">
        <w:trPr>
          <w:del w:id="705" w:author="Sergio Akio Tanaka" w:date="2017-04-13T14:59:00Z"/>
        </w:trPr>
        <w:tc>
          <w:tcPr>
            <w:tcW w:w="2172" w:type="dxa"/>
            <w:shd w:val="clear" w:color="auto" w:fill="auto"/>
            <w:tcMar>
              <w:left w:w="93" w:type="dxa"/>
            </w:tcMar>
          </w:tcPr>
          <w:p w14:paraId="7662B191" w14:textId="79194AFB" w:rsidR="003C44AC" w:rsidDel="00016B30" w:rsidRDefault="003D35D3">
            <w:pPr>
              <w:jc w:val="both"/>
              <w:rPr>
                <w:del w:id="706" w:author="Sergio Akio Tanaka" w:date="2017-04-13T14:59:00Z"/>
              </w:rPr>
            </w:pPr>
            <w:del w:id="707" w:author="Sergio Akio Tanaka" w:date="2017-04-13T14:59:00Z">
              <w:r w:rsidDel="00016B30">
                <w:delText>Process Integration</w:delText>
              </w:r>
            </w:del>
          </w:p>
        </w:tc>
        <w:tc>
          <w:tcPr>
            <w:tcW w:w="1961" w:type="dxa"/>
            <w:shd w:val="clear" w:color="auto" w:fill="auto"/>
            <w:tcMar>
              <w:left w:w="93" w:type="dxa"/>
            </w:tcMar>
          </w:tcPr>
          <w:p w14:paraId="4342EFAD" w14:textId="7281165E" w:rsidR="003C44AC" w:rsidDel="00016B30" w:rsidRDefault="003D35D3">
            <w:pPr>
              <w:jc w:val="both"/>
              <w:rPr>
                <w:del w:id="708" w:author="Sergio Akio Tanaka" w:date="2017-04-13T14:59:00Z"/>
              </w:rPr>
            </w:pPr>
            <w:del w:id="709" w:author="Sergio Akio Tanaka" w:date="2017-04-13T14:59:00Z">
              <w:r w:rsidDel="00016B30">
                <w:delText>Responsibilities</w:delText>
              </w:r>
            </w:del>
          </w:p>
        </w:tc>
        <w:tc>
          <w:tcPr>
            <w:tcW w:w="1806" w:type="dxa"/>
            <w:shd w:val="clear" w:color="auto" w:fill="auto"/>
            <w:tcMar>
              <w:left w:w="93" w:type="dxa"/>
            </w:tcMar>
          </w:tcPr>
          <w:p w14:paraId="79F19E2E" w14:textId="153B5023" w:rsidR="003C44AC" w:rsidDel="00016B30" w:rsidRDefault="003D35D3">
            <w:pPr>
              <w:jc w:val="both"/>
              <w:rPr>
                <w:del w:id="710" w:author="Sergio Akio Tanaka" w:date="2017-04-13T14:59:00Z"/>
              </w:rPr>
            </w:pPr>
            <w:del w:id="711" w:author="Sergio Akio Tanaka" w:date="2017-04-13T14:59:00Z">
              <w:r w:rsidDel="00016B30">
                <w:delText xml:space="preserve">Internal processses </w:delText>
              </w:r>
            </w:del>
          </w:p>
        </w:tc>
        <w:tc>
          <w:tcPr>
            <w:tcW w:w="2574" w:type="dxa"/>
            <w:shd w:val="clear" w:color="auto" w:fill="auto"/>
            <w:tcMar>
              <w:left w:w="93" w:type="dxa"/>
            </w:tcMar>
          </w:tcPr>
          <w:p w14:paraId="454E3EDA" w14:textId="3FDF06B5" w:rsidR="003C44AC" w:rsidDel="00016B30" w:rsidRDefault="003D35D3">
            <w:pPr>
              <w:jc w:val="both"/>
              <w:rPr>
                <w:del w:id="712" w:author="Sergio Akio Tanaka" w:date="2017-04-13T14:59:00Z"/>
              </w:rPr>
            </w:pPr>
            <w:del w:id="713" w:author="Sergio Akio Tanaka" w:date="2017-04-13T14:59:00Z">
              <w:r w:rsidDel="00016B30">
                <w:delText>Business Process</w:delText>
              </w:r>
            </w:del>
          </w:p>
        </w:tc>
      </w:tr>
      <w:tr w:rsidR="003C44AC" w:rsidDel="00016B30" w14:paraId="19A8260C" w14:textId="6380C285">
        <w:trPr>
          <w:del w:id="714" w:author="Sergio Akio Tanaka" w:date="2017-04-13T14:59:00Z"/>
        </w:trPr>
        <w:tc>
          <w:tcPr>
            <w:tcW w:w="2172" w:type="dxa"/>
            <w:shd w:val="clear" w:color="auto" w:fill="auto"/>
            <w:tcMar>
              <w:left w:w="93" w:type="dxa"/>
            </w:tcMar>
          </w:tcPr>
          <w:p w14:paraId="29EF47F2" w14:textId="5A00C77A" w:rsidR="003C44AC" w:rsidDel="00016B30" w:rsidRDefault="003D35D3">
            <w:pPr>
              <w:jc w:val="both"/>
              <w:rPr>
                <w:del w:id="715" w:author="Sergio Akio Tanaka" w:date="2017-04-13T14:59:00Z"/>
              </w:rPr>
            </w:pPr>
            <w:del w:id="716" w:author="Sergio Akio Tanaka" w:date="2017-04-13T14:59:00Z">
              <w:r w:rsidDel="00016B30">
                <w:delText>Deliverables</w:delText>
              </w:r>
            </w:del>
          </w:p>
        </w:tc>
        <w:tc>
          <w:tcPr>
            <w:tcW w:w="1961" w:type="dxa"/>
            <w:shd w:val="clear" w:color="auto" w:fill="auto"/>
            <w:tcMar>
              <w:left w:w="93" w:type="dxa"/>
            </w:tcMar>
          </w:tcPr>
          <w:p w14:paraId="5BA7E54E" w14:textId="4B574B2B" w:rsidR="003C44AC" w:rsidDel="00016B30" w:rsidRDefault="003D35D3">
            <w:pPr>
              <w:jc w:val="both"/>
              <w:rPr>
                <w:del w:id="717" w:author="Sergio Akio Tanaka" w:date="2017-04-13T14:59:00Z"/>
              </w:rPr>
            </w:pPr>
            <w:del w:id="718" w:author="Sergio Akio Tanaka" w:date="2017-04-13T14:59:00Z">
              <w:r w:rsidDel="00016B30">
                <w:delText>Value of IT</w:delText>
              </w:r>
            </w:del>
          </w:p>
        </w:tc>
        <w:tc>
          <w:tcPr>
            <w:tcW w:w="1806" w:type="dxa"/>
            <w:shd w:val="clear" w:color="auto" w:fill="auto"/>
            <w:tcMar>
              <w:left w:w="93" w:type="dxa"/>
            </w:tcMar>
          </w:tcPr>
          <w:p w14:paraId="5314CBBC" w14:textId="6EEB9758" w:rsidR="003C44AC" w:rsidDel="00016B30" w:rsidRDefault="003C44AC">
            <w:pPr>
              <w:jc w:val="both"/>
              <w:rPr>
                <w:del w:id="719" w:author="Sergio Akio Tanaka" w:date="2017-04-13T14:59:00Z"/>
              </w:rPr>
            </w:pPr>
          </w:p>
        </w:tc>
        <w:tc>
          <w:tcPr>
            <w:tcW w:w="2574" w:type="dxa"/>
            <w:shd w:val="clear" w:color="auto" w:fill="auto"/>
            <w:tcMar>
              <w:left w:w="93" w:type="dxa"/>
            </w:tcMar>
          </w:tcPr>
          <w:p w14:paraId="5FD8C270" w14:textId="055686DF" w:rsidR="003C44AC" w:rsidDel="00016B30" w:rsidRDefault="003D35D3">
            <w:pPr>
              <w:jc w:val="both"/>
              <w:rPr>
                <w:del w:id="720" w:author="Sergio Akio Tanaka" w:date="2017-04-13T14:59:00Z"/>
              </w:rPr>
            </w:pPr>
            <w:del w:id="721" w:author="Sergio Akio Tanaka" w:date="2017-04-13T14:59:00Z">
              <w:r w:rsidDel="00016B30">
                <w:delText>Deliverables</w:delText>
              </w:r>
            </w:del>
          </w:p>
        </w:tc>
      </w:tr>
      <w:tr w:rsidR="003C44AC" w:rsidDel="00016B30" w14:paraId="286EB31B" w14:textId="185D0A5B">
        <w:trPr>
          <w:del w:id="722" w:author="Sergio Akio Tanaka" w:date="2017-04-13T14:59:00Z"/>
        </w:trPr>
        <w:tc>
          <w:tcPr>
            <w:tcW w:w="2172" w:type="dxa"/>
            <w:shd w:val="clear" w:color="auto" w:fill="auto"/>
            <w:tcMar>
              <w:left w:w="93" w:type="dxa"/>
            </w:tcMar>
          </w:tcPr>
          <w:p w14:paraId="62C8484A" w14:textId="449B608F" w:rsidR="003C44AC" w:rsidDel="00016B30" w:rsidRDefault="003D35D3">
            <w:pPr>
              <w:jc w:val="both"/>
              <w:rPr>
                <w:del w:id="723" w:author="Sergio Akio Tanaka" w:date="2017-04-13T14:59:00Z"/>
              </w:rPr>
            </w:pPr>
            <w:del w:id="724" w:author="Sergio Akio Tanaka" w:date="2017-04-13T14:59:00Z">
              <w:r w:rsidDel="00016B30">
                <w:delText>Governance</w:delText>
              </w:r>
            </w:del>
          </w:p>
        </w:tc>
        <w:tc>
          <w:tcPr>
            <w:tcW w:w="1961" w:type="dxa"/>
            <w:shd w:val="clear" w:color="auto" w:fill="auto"/>
            <w:tcMar>
              <w:left w:w="93" w:type="dxa"/>
            </w:tcMar>
          </w:tcPr>
          <w:p w14:paraId="388A25FC" w14:textId="4351A7AC" w:rsidR="003C44AC" w:rsidDel="00016B30" w:rsidRDefault="003D35D3">
            <w:pPr>
              <w:jc w:val="both"/>
              <w:rPr>
                <w:del w:id="725" w:author="Sergio Akio Tanaka" w:date="2017-04-13T14:59:00Z"/>
              </w:rPr>
            </w:pPr>
            <w:del w:id="726" w:author="Sergio Akio Tanaka" w:date="2017-04-13T14:59:00Z">
              <w:r w:rsidDel="00016B30">
                <w:delText>Strategic Align</w:delText>
              </w:r>
            </w:del>
          </w:p>
        </w:tc>
        <w:tc>
          <w:tcPr>
            <w:tcW w:w="1806" w:type="dxa"/>
            <w:shd w:val="clear" w:color="auto" w:fill="auto"/>
            <w:tcMar>
              <w:left w:w="93" w:type="dxa"/>
            </w:tcMar>
          </w:tcPr>
          <w:p w14:paraId="26E00BFD" w14:textId="70B5BBE8" w:rsidR="003C44AC" w:rsidDel="00016B30" w:rsidRDefault="003D35D3">
            <w:pPr>
              <w:jc w:val="both"/>
              <w:rPr>
                <w:del w:id="727" w:author="Sergio Akio Tanaka" w:date="2017-04-13T14:59:00Z"/>
              </w:rPr>
            </w:pPr>
            <w:del w:id="728" w:author="Sergio Akio Tanaka" w:date="2017-04-13T14:59:00Z">
              <w:r w:rsidDel="00016B30">
                <w:delText>Learning and development</w:delText>
              </w:r>
            </w:del>
          </w:p>
        </w:tc>
        <w:tc>
          <w:tcPr>
            <w:tcW w:w="2574" w:type="dxa"/>
            <w:shd w:val="clear" w:color="auto" w:fill="auto"/>
            <w:tcMar>
              <w:left w:w="93" w:type="dxa"/>
            </w:tcMar>
          </w:tcPr>
          <w:p w14:paraId="7C38C1C6" w14:textId="40C67400" w:rsidR="003C44AC" w:rsidDel="00016B30" w:rsidRDefault="003D35D3">
            <w:pPr>
              <w:jc w:val="both"/>
              <w:rPr>
                <w:del w:id="729" w:author="Sergio Akio Tanaka" w:date="2017-04-13T14:59:00Z"/>
              </w:rPr>
            </w:pPr>
            <w:del w:id="730" w:author="Sergio Akio Tanaka" w:date="2017-04-13T14:59:00Z">
              <w:r w:rsidDel="00016B30">
                <w:delText>Strategic Align</w:delText>
              </w:r>
            </w:del>
          </w:p>
        </w:tc>
      </w:tr>
      <w:tr w:rsidR="003C44AC" w:rsidDel="00016B30" w14:paraId="5FF0023A" w14:textId="571D520C">
        <w:trPr>
          <w:del w:id="731" w:author="Sergio Akio Tanaka" w:date="2017-04-13T14:59:00Z"/>
        </w:trPr>
        <w:tc>
          <w:tcPr>
            <w:tcW w:w="2172" w:type="dxa"/>
            <w:shd w:val="clear" w:color="auto" w:fill="auto"/>
            <w:tcMar>
              <w:left w:w="93" w:type="dxa"/>
            </w:tcMar>
          </w:tcPr>
          <w:p w14:paraId="39D9D51F" w14:textId="2497A96D" w:rsidR="003C44AC" w:rsidDel="00016B30" w:rsidRDefault="003D35D3">
            <w:pPr>
              <w:jc w:val="both"/>
              <w:rPr>
                <w:del w:id="732" w:author="Sergio Akio Tanaka" w:date="2017-04-13T14:59:00Z"/>
              </w:rPr>
            </w:pPr>
            <w:del w:id="733" w:author="Sergio Akio Tanaka" w:date="2017-04-13T14:59:00Z">
              <w:r w:rsidDel="00016B30">
                <w:delText>Metrics</w:delText>
              </w:r>
            </w:del>
          </w:p>
        </w:tc>
        <w:tc>
          <w:tcPr>
            <w:tcW w:w="1961" w:type="dxa"/>
            <w:shd w:val="clear" w:color="auto" w:fill="auto"/>
            <w:tcMar>
              <w:left w:w="93" w:type="dxa"/>
            </w:tcMar>
          </w:tcPr>
          <w:p w14:paraId="74D1D695" w14:textId="0FAD8ADA" w:rsidR="003C44AC" w:rsidDel="00016B30" w:rsidRDefault="003D35D3">
            <w:pPr>
              <w:jc w:val="both"/>
              <w:rPr>
                <w:del w:id="734" w:author="Sergio Akio Tanaka" w:date="2017-04-13T14:59:00Z"/>
              </w:rPr>
            </w:pPr>
            <w:del w:id="735" w:author="Sergio Akio Tanaka" w:date="2017-04-13T14:59:00Z">
              <w:r w:rsidDel="00016B30">
                <w:delText>Performance</w:delText>
              </w:r>
            </w:del>
          </w:p>
        </w:tc>
        <w:tc>
          <w:tcPr>
            <w:tcW w:w="1806" w:type="dxa"/>
            <w:shd w:val="clear" w:color="auto" w:fill="auto"/>
            <w:tcMar>
              <w:left w:w="93" w:type="dxa"/>
            </w:tcMar>
          </w:tcPr>
          <w:p w14:paraId="3122078B" w14:textId="1A62DC0A" w:rsidR="003C44AC" w:rsidDel="00016B30" w:rsidRDefault="003D35D3">
            <w:pPr>
              <w:jc w:val="both"/>
              <w:rPr>
                <w:del w:id="736" w:author="Sergio Akio Tanaka" w:date="2017-04-13T14:59:00Z"/>
              </w:rPr>
            </w:pPr>
            <w:del w:id="737" w:author="Sergio Akio Tanaka" w:date="2017-04-13T14:59:00Z">
              <w:r w:rsidDel="00016B30">
                <w:delText>Key Performance Indicators</w:delText>
              </w:r>
            </w:del>
          </w:p>
        </w:tc>
        <w:tc>
          <w:tcPr>
            <w:tcW w:w="2574" w:type="dxa"/>
            <w:shd w:val="clear" w:color="auto" w:fill="auto"/>
            <w:tcMar>
              <w:left w:w="93" w:type="dxa"/>
            </w:tcMar>
          </w:tcPr>
          <w:p w14:paraId="01882B41" w14:textId="640CB8E0" w:rsidR="003C44AC" w:rsidDel="00016B30" w:rsidRDefault="003D35D3">
            <w:pPr>
              <w:jc w:val="both"/>
              <w:rPr>
                <w:del w:id="738" w:author="Sergio Akio Tanaka" w:date="2017-04-13T14:59:00Z"/>
              </w:rPr>
            </w:pPr>
            <w:del w:id="739" w:author="Sergio Akio Tanaka" w:date="2017-04-13T14:59:00Z">
              <w:r w:rsidDel="00016B30">
                <w:delText>Metrics</w:delText>
              </w:r>
            </w:del>
          </w:p>
        </w:tc>
      </w:tr>
      <w:tr w:rsidR="003C44AC" w:rsidDel="00016B30" w14:paraId="67C353A1" w14:textId="6DFAD295">
        <w:trPr>
          <w:del w:id="740" w:author="Sergio Akio Tanaka" w:date="2017-04-13T14:59:00Z"/>
        </w:trPr>
        <w:tc>
          <w:tcPr>
            <w:tcW w:w="2172" w:type="dxa"/>
            <w:shd w:val="clear" w:color="auto" w:fill="auto"/>
            <w:tcMar>
              <w:left w:w="93" w:type="dxa"/>
            </w:tcMar>
          </w:tcPr>
          <w:p w14:paraId="15924BF5" w14:textId="59ECD468" w:rsidR="003C44AC" w:rsidDel="00016B30" w:rsidRDefault="003D35D3">
            <w:pPr>
              <w:jc w:val="both"/>
              <w:rPr>
                <w:del w:id="741" w:author="Sergio Akio Tanaka" w:date="2017-04-13T14:59:00Z"/>
              </w:rPr>
            </w:pPr>
            <w:del w:id="742" w:author="Sergio Akio Tanaka" w:date="2017-04-13T14:59:00Z">
              <w:r w:rsidDel="00016B30">
                <w:delText>Perceptions</w:delText>
              </w:r>
            </w:del>
          </w:p>
        </w:tc>
        <w:tc>
          <w:tcPr>
            <w:tcW w:w="1961" w:type="dxa"/>
            <w:shd w:val="clear" w:color="auto" w:fill="auto"/>
            <w:tcMar>
              <w:left w:w="93" w:type="dxa"/>
            </w:tcMar>
          </w:tcPr>
          <w:p w14:paraId="2878AFA0" w14:textId="6D9D8BD2" w:rsidR="003C44AC" w:rsidDel="00016B30" w:rsidRDefault="003C44AC">
            <w:pPr>
              <w:jc w:val="both"/>
              <w:rPr>
                <w:del w:id="743" w:author="Sergio Akio Tanaka" w:date="2017-04-13T14:59:00Z"/>
              </w:rPr>
            </w:pPr>
          </w:p>
        </w:tc>
        <w:tc>
          <w:tcPr>
            <w:tcW w:w="1806" w:type="dxa"/>
            <w:shd w:val="clear" w:color="auto" w:fill="auto"/>
            <w:tcMar>
              <w:left w:w="93" w:type="dxa"/>
            </w:tcMar>
          </w:tcPr>
          <w:p w14:paraId="38F65AC0" w14:textId="5009E2A9" w:rsidR="003C44AC" w:rsidDel="00016B30" w:rsidRDefault="003C44AC">
            <w:pPr>
              <w:jc w:val="both"/>
              <w:rPr>
                <w:del w:id="744" w:author="Sergio Akio Tanaka" w:date="2017-04-13T14:59:00Z"/>
              </w:rPr>
            </w:pPr>
          </w:p>
        </w:tc>
        <w:tc>
          <w:tcPr>
            <w:tcW w:w="2574" w:type="dxa"/>
            <w:shd w:val="clear" w:color="auto" w:fill="auto"/>
            <w:tcMar>
              <w:left w:w="93" w:type="dxa"/>
            </w:tcMar>
          </w:tcPr>
          <w:p w14:paraId="5E04587B" w14:textId="65EDC711" w:rsidR="003C44AC" w:rsidDel="00016B30" w:rsidRDefault="003D35D3">
            <w:pPr>
              <w:jc w:val="both"/>
              <w:rPr>
                <w:del w:id="745" w:author="Sergio Akio Tanaka" w:date="2017-04-13T14:59:00Z"/>
              </w:rPr>
            </w:pPr>
            <w:del w:id="746" w:author="Sergio Akio Tanaka" w:date="2017-04-13T14:59:00Z">
              <w:r w:rsidDel="00016B30">
                <w:delText>Perceptions</w:delText>
              </w:r>
            </w:del>
          </w:p>
        </w:tc>
      </w:tr>
      <w:tr w:rsidR="003C44AC" w:rsidDel="00016B30" w14:paraId="4F71BE33" w14:textId="53925275">
        <w:trPr>
          <w:del w:id="747" w:author="Sergio Akio Tanaka" w:date="2017-04-13T14:59:00Z"/>
        </w:trPr>
        <w:tc>
          <w:tcPr>
            <w:tcW w:w="2172" w:type="dxa"/>
            <w:shd w:val="clear" w:color="auto" w:fill="auto"/>
            <w:tcMar>
              <w:left w:w="93" w:type="dxa"/>
            </w:tcMar>
          </w:tcPr>
          <w:p w14:paraId="4B6C2560" w14:textId="4A6D7E30" w:rsidR="003C44AC" w:rsidDel="00016B30" w:rsidRDefault="003C44AC">
            <w:pPr>
              <w:jc w:val="both"/>
              <w:rPr>
                <w:del w:id="748" w:author="Sergio Akio Tanaka" w:date="2017-04-13T14:59:00Z"/>
              </w:rPr>
            </w:pPr>
          </w:p>
        </w:tc>
        <w:tc>
          <w:tcPr>
            <w:tcW w:w="1961" w:type="dxa"/>
            <w:shd w:val="clear" w:color="auto" w:fill="auto"/>
            <w:tcMar>
              <w:left w:w="93" w:type="dxa"/>
            </w:tcMar>
          </w:tcPr>
          <w:p w14:paraId="0EE29E35" w14:textId="3FBD280E" w:rsidR="003C44AC" w:rsidDel="00016B30" w:rsidRDefault="003D35D3">
            <w:pPr>
              <w:jc w:val="both"/>
              <w:rPr>
                <w:del w:id="749" w:author="Sergio Akio Tanaka" w:date="2017-04-13T14:59:00Z"/>
              </w:rPr>
            </w:pPr>
            <w:del w:id="750" w:author="Sergio Akio Tanaka" w:date="2017-04-13T14:59:00Z">
              <w:r w:rsidDel="00016B30">
                <w:delText>Risk Management</w:delText>
              </w:r>
            </w:del>
          </w:p>
        </w:tc>
        <w:tc>
          <w:tcPr>
            <w:tcW w:w="1806" w:type="dxa"/>
            <w:shd w:val="clear" w:color="auto" w:fill="auto"/>
            <w:tcMar>
              <w:left w:w="93" w:type="dxa"/>
            </w:tcMar>
          </w:tcPr>
          <w:p w14:paraId="26DC11ED" w14:textId="31C78592" w:rsidR="003C44AC" w:rsidDel="00016B30" w:rsidRDefault="003D35D3">
            <w:pPr>
              <w:jc w:val="both"/>
              <w:rPr>
                <w:del w:id="751" w:author="Sergio Akio Tanaka" w:date="2017-04-13T14:59:00Z"/>
              </w:rPr>
            </w:pPr>
            <w:del w:id="752" w:author="Sergio Akio Tanaka" w:date="2017-04-13T14:59:00Z">
              <w:r w:rsidDel="00016B30">
                <w:delText>Financial</w:delText>
              </w:r>
            </w:del>
          </w:p>
        </w:tc>
        <w:tc>
          <w:tcPr>
            <w:tcW w:w="2574" w:type="dxa"/>
            <w:shd w:val="clear" w:color="auto" w:fill="auto"/>
            <w:tcMar>
              <w:left w:w="93" w:type="dxa"/>
            </w:tcMar>
          </w:tcPr>
          <w:p w14:paraId="63A86D30" w14:textId="3D2F1DAD" w:rsidR="003C44AC" w:rsidDel="00016B30" w:rsidRDefault="003D35D3">
            <w:pPr>
              <w:jc w:val="both"/>
              <w:rPr>
                <w:del w:id="753" w:author="Sergio Akio Tanaka" w:date="2017-04-13T14:59:00Z"/>
              </w:rPr>
            </w:pPr>
            <w:del w:id="754" w:author="Sergio Akio Tanaka" w:date="2017-04-13T14:59:00Z">
              <w:r w:rsidDel="00016B30">
                <w:delText>Risk</w:delText>
              </w:r>
            </w:del>
          </w:p>
        </w:tc>
      </w:tr>
      <w:tr w:rsidR="003C44AC" w:rsidDel="00016B30" w14:paraId="67AD9C5D" w14:textId="264B963A">
        <w:trPr>
          <w:del w:id="755" w:author="Sergio Akio Tanaka" w:date="2017-04-13T14:59:00Z"/>
        </w:trPr>
        <w:tc>
          <w:tcPr>
            <w:tcW w:w="2172" w:type="dxa"/>
            <w:shd w:val="clear" w:color="auto" w:fill="auto"/>
            <w:tcMar>
              <w:left w:w="93" w:type="dxa"/>
            </w:tcMar>
          </w:tcPr>
          <w:p w14:paraId="599A9CB8" w14:textId="2F723FD3" w:rsidR="003C44AC" w:rsidDel="00016B30" w:rsidRDefault="003C44AC">
            <w:pPr>
              <w:jc w:val="both"/>
              <w:rPr>
                <w:del w:id="756" w:author="Sergio Akio Tanaka" w:date="2017-04-13T14:59:00Z"/>
              </w:rPr>
            </w:pPr>
          </w:p>
        </w:tc>
        <w:tc>
          <w:tcPr>
            <w:tcW w:w="1961" w:type="dxa"/>
            <w:shd w:val="clear" w:color="auto" w:fill="auto"/>
            <w:tcMar>
              <w:left w:w="93" w:type="dxa"/>
            </w:tcMar>
          </w:tcPr>
          <w:p w14:paraId="1B7B11CB" w14:textId="4D075C04" w:rsidR="003C44AC" w:rsidDel="00016B30" w:rsidRDefault="003C44AC">
            <w:pPr>
              <w:jc w:val="both"/>
              <w:rPr>
                <w:del w:id="757" w:author="Sergio Akio Tanaka" w:date="2017-04-13T14:59:00Z"/>
              </w:rPr>
            </w:pPr>
          </w:p>
        </w:tc>
        <w:tc>
          <w:tcPr>
            <w:tcW w:w="1806" w:type="dxa"/>
            <w:shd w:val="clear" w:color="auto" w:fill="auto"/>
            <w:tcMar>
              <w:left w:w="93" w:type="dxa"/>
            </w:tcMar>
          </w:tcPr>
          <w:p w14:paraId="5B664F25" w14:textId="2E61E18B" w:rsidR="003C44AC" w:rsidDel="00016B30" w:rsidRDefault="003C44AC">
            <w:pPr>
              <w:jc w:val="both"/>
              <w:rPr>
                <w:del w:id="758" w:author="Sergio Akio Tanaka" w:date="2017-04-13T14:59:00Z"/>
              </w:rPr>
            </w:pPr>
          </w:p>
        </w:tc>
        <w:tc>
          <w:tcPr>
            <w:tcW w:w="2574" w:type="dxa"/>
            <w:shd w:val="clear" w:color="auto" w:fill="auto"/>
            <w:tcMar>
              <w:left w:w="93" w:type="dxa"/>
            </w:tcMar>
          </w:tcPr>
          <w:p w14:paraId="7EF71355" w14:textId="7EBCA67A" w:rsidR="003C44AC" w:rsidDel="00016B30" w:rsidRDefault="003D35D3">
            <w:pPr>
              <w:jc w:val="both"/>
              <w:rPr>
                <w:del w:id="759" w:author="Sergio Akio Tanaka" w:date="2017-04-13T14:59:00Z"/>
              </w:rPr>
            </w:pPr>
            <w:del w:id="760" w:author="Sergio Akio Tanaka" w:date="2017-04-13T14:59:00Z">
              <w:r w:rsidDel="00016B30">
                <w:delText>Digitalization</w:delText>
              </w:r>
            </w:del>
          </w:p>
        </w:tc>
      </w:tr>
      <w:tr w:rsidR="003C44AC" w:rsidDel="00016B30" w14:paraId="17BD5D16" w14:textId="2B32DD9F">
        <w:trPr>
          <w:del w:id="761" w:author="Sergio Akio Tanaka" w:date="2017-04-13T14:59:00Z"/>
        </w:trPr>
        <w:tc>
          <w:tcPr>
            <w:tcW w:w="2172" w:type="dxa"/>
            <w:shd w:val="clear" w:color="auto" w:fill="auto"/>
            <w:tcMar>
              <w:left w:w="93" w:type="dxa"/>
            </w:tcMar>
          </w:tcPr>
          <w:p w14:paraId="0A5478A0" w14:textId="3CCEE4F2" w:rsidR="003C44AC" w:rsidDel="00016B30" w:rsidRDefault="003C44AC">
            <w:pPr>
              <w:jc w:val="both"/>
              <w:rPr>
                <w:del w:id="762" w:author="Sergio Akio Tanaka" w:date="2017-04-13T14:59:00Z"/>
              </w:rPr>
            </w:pPr>
          </w:p>
        </w:tc>
        <w:tc>
          <w:tcPr>
            <w:tcW w:w="1961" w:type="dxa"/>
            <w:shd w:val="clear" w:color="auto" w:fill="auto"/>
            <w:tcMar>
              <w:left w:w="93" w:type="dxa"/>
            </w:tcMar>
          </w:tcPr>
          <w:p w14:paraId="65A4479F" w14:textId="6831E264" w:rsidR="003C44AC" w:rsidDel="00016B30" w:rsidRDefault="003C44AC">
            <w:pPr>
              <w:jc w:val="both"/>
              <w:rPr>
                <w:del w:id="763" w:author="Sergio Akio Tanaka" w:date="2017-04-13T14:59:00Z"/>
              </w:rPr>
            </w:pPr>
          </w:p>
        </w:tc>
        <w:tc>
          <w:tcPr>
            <w:tcW w:w="1806" w:type="dxa"/>
            <w:shd w:val="clear" w:color="auto" w:fill="auto"/>
            <w:tcMar>
              <w:left w:w="93" w:type="dxa"/>
            </w:tcMar>
          </w:tcPr>
          <w:p w14:paraId="6A5C9320" w14:textId="5CC7054C" w:rsidR="003C44AC" w:rsidDel="00016B30" w:rsidRDefault="003C44AC">
            <w:pPr>
              <w:jc w:val="both"/>
              <w:rPr>
                <w:del w:id="764" w:author="Sergio Akio Tanaka" w:date="2017-04-13T14:59:00Z"/>
              </w:rPr>
            </w:pPr>
          </w:p>
        </w:tc>
        <w:tc>
          <w:tcPr>
            <w:tcW w:w="2574" w:type="dxa"/>
            <w:shd w:val="clear" w:color="auto" w:fill="auto"/>
            <w:tcMar>
              <w:left w:w="93" w:type="dxa"/>
            </w:tcMar>
          </w:tcPr>
          <w:p w14:paraId="7C850FD5" w14:textId="0DFC82CE" w:rsidR="003C44AC" w:rsidDel="00016B30" w:rsidRDefault="003D35D3">
            <w:pPr>
              <w:jc w:val="both"/>
              <w:rPr>
                <w:del w:id="765" w:author="Sergio Akio Tanaka" w:date="2017-04-13T14:59:00Z"/>
              </w:rPr>
            </w:pPr>
            <w:del w:id="766" w:author="Sergio Akio Tanaka" w:date="2017-04-13T14:59:00Z">
              <w:r w:rsidDel="00016B30">
                <w:delText>Organizational Culture</w:delText>
              </w:r>
            </w:del>
          </w:p>
        </w:tc>
      </w:tr>
    </w:tbl>
    <w:p w14:paraId="56A8CE76" w14:textId="596CECDC" w:rsidR="003C44AC" w:rsidDel="00016B30" w:rsidRDefault="003C44AC">
      <w:pPr>
        <w:jc w:val="both"/>
        <w:rPr>
          <w:del w:id="767" w:author="Sergio Akio Tanaka" w:date="2017-04-13T14:59:00Z"/>
        </w:rPr>
      </w:pPr>
    </w:p>
    <w:p w14:paraId="25056AEC" w14:textId="7D961800" w:rsidR="003C44AC" w:rsidDel="00016B30" w:rsidRDefault="003D35D3">
      <w:pPr>
        <w:jc w:val="both"/>
        <w:rPr>
          <w:del w:id="768" w:author="Sergio Akio Tanaka" w:date="2017-04-13T14:59:00Z"/>
        </w:rPr>
      </w:pPr>
      <w:del w:id="769" w:author="Sergio Akio Tanaka" w:date="2017-04-13T14:59:00Z">
        <w:r w:rsidDel="00016B30">
          <w:delText>A Tabela 2 apresenta o relacionamento do suporte da Arquitetura Empresarial com os eixos de eficiência</w:delText>
        </w:r>
      </w:del>
    </w:p>
    <w:p w14:paraId="5BE3A258" w14:textId="2C143A9B" w:rsidR="003C44AC" w:rsidDel="00016B30" w:rsidRDefault="003D35D3">
      <w:pPr>
        <w:jc w:val="both"/>
        <w:rPr>
          <w:del w:id="770" w:author="Sergio Akio Tanaka" w:date="2017-04-13T14:59:00Z"/>
          <w:b/>
        </w:rPr>
      </w:pPr>
      <w:del w:id="771" w:author="Sergio Akio Tanaka" w:date="2017-04-13T14:59:00Z">
        <w:r w:rsidDel="00016B30">
          <w:rPr>
            <w:b/>
          </w:rPr>
          <w:delText>Legenda para o impacto no EIXO (de 0 a 4)</w:delText>
        </w:r>
      </w:del>
    </w:p>
    <w:p w14:paraId="46D7F62A" w14:textId="21D993FE" w:rsidR="003C44AC" w:rsidDel="00016B30" w:rsidRDefault="003D35D3">
      <w:pPr>
        <w:jc w:val="both"/>
        <w:rPr>
          <w:del w:id="772" w:author="Sergio Akio Tanaka" w:date="2017-04-13T14:59:00Z"/>
          <w:b/>
        </w:rPr>
      </w:pPr>
      <w:del w:id="773" w:author="Sergio Akio Tanaka" w:date="2017-04-13T14:59:00Z">
        <w:r w:rsidDel="00016B30">
          <w:rPr>
            <w:b/>
          </w:rPr>
          <w:delText>0 – Não impacta</w:delText>
        </w:r>
      </w:del>
    </w:p>
    <w:p w14:paraId="660B8E2F" w14:textId="69B3C4BA" w:rsidR="003C44AC" w:rsidDel="00016B30" w:rsidRDefault="003D35D3">
      <w:pPr>
        <w:jc w:val="both"/>
        <w:rPr>
          <w:del w:id="774" w:author="Sergio Akio Tanaka" w:date="2017-04-13T14:59:00Z"/>
          <w:b/>
        </w:rPr>
      </w:pPr>
      <w:del w:id="775" w:author="Sergio Akio Tanaka" w:date="2017-04-13T14:59:00Z">
        <w:r w:rsidDel="00016B30">
          <w:rPr>
            <w:b/>
          </w:rPr>
          <w:delText>1 – Impacto Baixo</w:delText>
        </w:r>
      </w:del>
    </w:p>
    <w:p w14:paraId="645A949D" w14:textId="4670107D" w:rsidR="003C44AC" w:rsidDel="00016B30" w:rsidRDefault="003D35D3">
      <w:pPr>
        <w:jc w:val="both"/>
        <w:rPr>
          <w:del w:id="776" w:author="Sergio Akio Tanaka" w:date="2017-04-13T14:59:00Z"/>
          <w:b/>
        </w:rPr>
      </w:pPr>
      <w:del w:id="777" w:author="Sergio Akio Tanaka" w:date="2017-04-13T14:59:00Z">
        <w:r w:rsidDel="00016B30">
          <w:rPr>
            <w:b/>
          </w:rPr>
          <w:delText>2 – Impacto Médio</w:delText>
        </w:r>
      </w:del>
    </w:p>
    <w:p w14:paraId="02042853" w14:textId="1DC52D95" w:rsidR="003C44AC" w:rsidDel="00016B30" w:rsidRDefault="003D35D3">
      <w:pPr>
        <w:jc w:val="both"/>
        <w:rPr>
          <w:del w:id="778" w:author="Sergio Akio Tanaka" w:date="2017-04-13T14:59:00Z"/>
          <w:b/>
        </w:rPr>
      </w:pPr>
      <w:del w:id="779" w:author="Sergio Akio Tanaka" w:date="2017-04-13T14:59:00Z">
        <w:r w:rsidDel="00016B30">
          <w:rPr>
            <w:b/>
          </w:rPr>
          <w:delText>3 – Impacto Alto</w:delText>
        </w:r>
      </w:del>
    </w:p>
    <w:p w14:paraId="748BB118" w14:textId="30C29708" w:rsidR="003C44AC" w:rsidDel="00016B30" w:rsidRDefault="003D35D3">
      <w:pPr>
        <w:jc w:val="both"/>
        <w:rPr>
          <w:del w:id="780" w:author="Sergio Akio Tanaka" w:date="2017-04-13T14:59:00Z"/>
          <w:b/>
        </w:rPr>
      </w:pPr>
      <w:del w:id="781" w:author="Sergio Akio Tanaka" w:date="2017-04-13T14:59:00Z">
        <w:r w:rsidDel="00016B30">
          <w:rPr>
            <w:b/>
          </w:rPr>
          <w:delText>4 – Impacto Crítico</w:delText>
        </w:r>
      </w:del>
    </w:p>
    <w:p w14:paraId="2E15E7B9" w14:textId="1DEDF77A" w:rsidR="003C44AC" w:rsidDel="00016B30" w:rsidRDefault="003D35D3">
      <w:pPr>
        <w:jc w:val="both"/>
        <w:rPr>
          <w:del w:id="782" w:author="Sergio Akio Tanaka" w:date="2017-04-13T14:59:00Z"/>
        </w:rPr>
      </w:pPr>
      <w:del w:id="783" w:author="Sergio Akio Tanaka" w:date="2017-04-13T14:59:00Z">
        <w:r w:rsidDel="00016B30">
          <w:delText>Tabela 2 – realizar uma tabela com eixo e justificativa para cada pergunta e definir um peso (subjetivo)</w:delText>
        </w:r>
      </w:del>
    </w:p>
    <w:p w14:paraId="1967744F" w14:textId="4D3BD405" w:rsidR="003C44AC" w:rsidDel="00016B30" w:rsidRDefault="003C44AC">
      <w:pPr>
        <w:jc w:val="both"/>
        <w:rPr>
          <w:del w:id="784" w:author="Sergio Akio Tanaka" w:date="2017-04-13T14:59:00Z"/>
        </w:rPr>
      </w:pPr>
    </w:p>
    <w:tbl>
      <w:tblPr>
        <w:tblStyle w:val="Tabelacomgrade"/>
        <w:tblW w:w="851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72"/>
        <w:gridCol w:w="5385"/>
        <w:gridCol w:w="759"/>
      </w:tblGrid>
      <w:tr w:rsidR="003C44AC" w:rsidDel="00016B30" w14:paraId="0B5BACAE" w14:textId="0FB9308F">
        <w:trPr>
          <w:del w:id="785" w:author="Sergio Akio Tanaka" w:date="2017-04-13T14:59:00Z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30E5B4D8" w14:textId="6D250067" w:rsidR="003C44AC" w:rsidDel="00016B30" w:rsidRDefault="003D35D3">
            <w:pPr>
              <w:jc w:val="both"/>
              <w:rPr>
                <w:del w:id="786" w:author="Sergio Akio Tanaka" w:date="2017-04-13T14:59:00Z"/>
                <w:b/>
              </w:rPr>
            </w:pPr>
            <w:del w:id="787" w:author="Sergio Akio Tanaka" w:date="2017-04-13T14:59:00Z">
              <w:r w:rsidDel="00016B30">
                <w:rPr>
                  <w:b/>
                </w:rPr>
                <w:delText>EIXO</w:delText>
              </w:r>
            </w:del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77579A82" w14:textId="2D28B94E" w:rsidR="003C44AC" w:rsidDel="00016B30" w:rsidRDefault="003D35D3">
            <w:pPr>
              <w:jc w:val="both"/>
              <w:rPr>
                <w:del w:id="788" w:author="Sergio Akio Tanaka" w:date="2017-04-13T14:59:00Z"/>
                <w:b/>
              </w:rPr>
            </w:pPr>
            <w:del w:id="789" w:author="Sergio Akio Tanaka" w:date="2017-04-13T14:59:00Z">
              <w:r w:rsidDel="00016B30">
                <w:rPr>
                  <w:b/>
                </w:rPr>
                <w:delText>Justificativa</w:delText>
              </w:r>
            </w:del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76CF5779" w14:textId="21533230" w:rsidR="003C44AC" w:rsidDel="00016B30" w:rsidRDefault="003D35D3">
            <w:pPr>
              <w:jc w:val="both"/>
              <w:rPr>
                <w:del w:id="790" w:author="Sergio Akio Tanaka" w:date="2017-04-13T14:59:00Z"/>
                <w:b/>
              </w:rPr>
            </w:pPr>
            <w:del w:id="791" w:author="Sergio Akio Tanaka" w:date="2017-04-13T14:59:00Z">
              <w:r w:rsidDel="00016B30">
                <w:rPr>
                  <w:b/>
                </w:rPr>
                <w:delText>Peso</w:delText>
              </w:r>
            </w:del>
          </w:p>
        </w:tc>
      </w:tr>
      <w:tr w:rsidR="003C44AC" w:rsidDel="00016B30" w14:paraId="32087732" w14:textId="364BA0D0">
        <w:trPr>
          <w:del w:id="792" w:author="Sergio Akio Tanaka" w:date="2017-04-13T14:59:00Z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56FC3C18" w14:textId="6A39BD82" w:rsidR="003C44AC" w:rsidDel="00016B30" w:rsidRDefault="003D35D3">
            <w:pPr>
              <w:jc w:val="both"/>
              <w:rPr>
                <w:del w:id="793" w:author="Sergio Akio Tanaka" w:date="2017-04-13T14:59:00Z"/>
              </w:rPr>
            </w:pPr>
            <w:del w:id="794" w:author="Sergio Akio Tanaka" w:date="2017-04-13T14:59:00Z">
              <w:r w:rsidDel="00016B30">
                <w:delText>Infrastructure</w:delText>
              </w:r>
            </w:del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259A36FE" w14:textId="5B09F4A1" w:rsidR="003C44AC" w:rsidDel="00016B30" w:rsidRDefault="003D35D3">
            <w:pPr>
              <w:jc w:val="both"/>
              <w:rPr>
                <w:del w:id="795" w:author="Sergio Akio Tanaka" w:date="2017-04-13T14:59:00Z"/>
              </w:rPr>
            </w:pPr>
            <w:del w:id="796" w:author="Sergio Akio Tanaka" w:date="2017-04-13T14:59:00Z">
              <w:r w:rsidDel="00016B30">
                <w:delText xml:space="preserve">A infraestrutura é a base para que todos os sistemas, ferramentas e processos possam ser executados de maneira eficiente e integrada. </w:delText>
              </w:r>
            </w:del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283C72AF" w14:textId="5536E713" w:rsidR="003C44AC" w:rsidDel="00016B30" w:rsidRDefault="003D35D3">
            <w:pPr>
              <w:jc w:val="both"/>
              <w:rPr>
                <w:del w:id="797" w:author="Sergio Akio Tanaka" w:date="2017-04-13T14:59:00Z"/>
              </w:rPr>
            </w:pPr>
            <w:del w:id="798" w:author="Sergio Akio Tanaka" w:date="2017-04-13T14:59:00Z">
              <w:r w:rsidDel="00016B30">
                <w:delText>4</w:delText>
              </w:r>
            </w:del>
          </w:p>
        </w:tc>
      </w:tr>
      <w:tr w:rsidR="003C44AC" w:rsidDel="00016B30" w14:paraId="0FD2849D" w14:textId="765471D6">
        <w:trPr>
          <w:del w:id="799" w:author="Sergio Akio Tanaka" w:date="2017-04-13T14:59:00Z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09D187EB" w14:textId="5AB1A292" w:rsidR="003C44AC" w:rsidDel="00016B30" w:rsidRDefault="003D35D3">
            <w:pPr>
              <w:jc w:val="both"/>
              <w:rPr>
                <w:del w:id="800" w:author="Sergio Akio Tanaka" w:date="2017-04-13T14:59:00Z"/>
              </w:rPr>
            </w:pPr>
            <w:del w:id="801" w:author="Sergio Akio Tanaka" w:date="2017-04-13T14:59:00Z">
              <w:r w:rsidDel="00016B30">
                <w:delText>Training</w:delText>
              </w:r>
            </w:del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4657F22D" w14:textId="570A06F1" w:rsidR="003C44AC" w:rsidDel="00016B30" w:rsidRDefault="003D35D3">
            <w:pPr>
              <w:jc w:val="both"/>
              <w:rPr>
                <w:del w:id="802" w:author="Sergio Akio Tanaka" w:date="2017-04-13T14:59:00Z"/>
              </w:rPr>
            </w:pPr>
            <w:del w:id="803" w:author="Sergio Akio Tanaka" w:date="2017-04-13T14:59:00Z">
              <w:r w:rsidDel="00016B30">
                <w:delText>Os treinamentos devem ser contínuos com o objetivo de melhorar a qualidade dos processos e dos stakeholders envolvidos.</w:delText>
              </w:r>
            </w:del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6F27DD7" w14:textId="7B689621" w:rsidR="003C44AC" w:rsidDel="00016B30" w:rsidRDefault="003D35D3">
            <w:pPr>
              <w:jc w:val="both"/>
              <w:rPr>
                <w:del w:id="804" w:author="Sergio Akio Tanaka" w:date="2017-04-13T14:59:00Z"/>
              </w:rPr>
            </w:pPr>
            <w:del w:id="805" w:author="Sergio Akio Tanaka" w:date="2017-04-13T14:59:00Z">
              <w:r w:rsidDel="00016B30">
                <w:delText>2</w:delText>
              </w:r>
            </w:del>
          </w:p>
        </w:tc>
      </w:tr>
      <w:tr w:rsidR="003C44AC" w:rsidDel="00016B30" w14:paraId="18EE92DF" w14:textId="4284ABA7">
        <w:trPr>
          <w:del w:id="806" w:author="Sergio Akio Tanaka" w:date="2017-04-13T14:59:00Z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1A3636E8" w14:textId="3893C9E3" w:rsidR="003C44AC" w:rsidDel="00016B30" w:rsidRDefault="003D35D3">
            <w:pPr>
              <w:jc w:val="both"/>
              <w:rPr>
                <w:del w:id="807" w:author="Sergio Akio Tanaka" w:date="2017-04-13T14:59:00Z"/>
              </w:rPr>
            </w:pPr>
            <w:del w:id="808" w:author="Sergio Akio Tanaka" w:date="2017-04-13T14:59:00Z">
              <w:r w:rsidDel="00016B30">
                <w:delText>Framework (Model)</w:delText>
              </w:r>
            </w:del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2CE51AC7" w14:textId="60F0B5E1" w:rsidR="003C44AC" w:rsidDel="00016B30" w:rsidRDefault="003D35D3">
            <w:pPr>
              <w:jc w:val="both"/>
              <w:rPr>
                <w:del w:id="809" w:author="Sergio Akio Tanaka" w:date="2017-04-13T14:59:00Z"/>
              </w:rPr>
            </w:pPr>
            <w:del w:id="810" w:author="Sergio Akio Tanaka" w:date="2017-04-13T14:59:00Z">
              <w:r w:rsidDel="00016B30">
                <w:delText>O framework permitirá a reutilização da arquitetura melhorando a produtividade e gerando mais valores aos processos de negócios</w:delText>
              </w:r>
            </w:del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6C411C7B" w14:textId="45D61F89" w:rsidR="003C44AC" w:rsidDel="00016B30" w:rsidRDefault="003D35D3">
            <w:pPr>
              <w:jc w:val="both"/>
              <w:rPr>
                <w:del w:id="811" w:author="Sergio Akio Tanaka" w:date="2017-04-13T14:59:00Z"/>
              </w:rPr>
            </w:pPr>
            <w:del w:id="812" w:author="Sergio Akio Tanaka" w:date="2017-04-13T14:59:00Z">
              <w:r w:rsidDel="00016B30">
                <w:delText>3</w:delText>
              </w:r>
            </w:del>
          </w:p>
        </w:tc>
      </w:tr>
      <w:tr w:rsidR="003C44AC" w:rsidDel="00016B30" w14:paraId="4C18129D" w14:textId="7A8CFC1F">
        <w:trPr>
          <w:trHeight w:val="884"/>
          <w:del w:id="813" w:author="Sergio Akio Tanaka" w:date="2017-04-13T14:59:00Z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138535FA" w14:textId="57BFD914" w:rsidR="003C44AC" w:rsidDel="00016B30" w:rsidRDefault="003D35D3">
            <w:pPr>
              <w:jc w:val="both"/>
              <w:rPr>
                <w:del w:id="814" w:author="Sergio Akio Tanaka" w:date="2017-04-13T14:59:00Z"/>
              </w:rPr>
            </w:pPr>
            <w:del w:id="815" w:author="Sergio Akio Tanaka" w:date="2017-04-13T14:59:00Z">
              <w:r w:rsidDel="00016B30">
                <w:delText>Business Process</w:delText>
              </w:r>
            </w:del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78747DCD" w14:textId="3D6B6A9D" w:rsidR="003C44AC" w:rsidDel="00016B30" w:rsidRDefault="003D35D3">
            <w:pPr>
              <w:jc w:val="both"/>
              <w:rPr>
                <w:del w:id="816" w:author="Sergio Akio Tanaka" w:date="2017-04-13T14:59:00Z"/>
              </w:rPr>
            </w:pPr>
            <w:del w:id="817" w:author="Sergio Akio Tanaka" w:date="2017-04-13T14:59:00Z">
              <w:r w:rsidDel="00016B30">
                <w:delText>Permitirá a padronização dos processos de negócios e a integração de processos ponta a ponta</w:delText>
              </w:r>
            </w:del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280B1457" w14:textId="7A8279F1" w:rsidR="003C44AC" w:rsidDel="00016B30" w:rsidRDefault="003D35D3">
            <w:pPr>
              <w:jc w:val="both"/>
              <w:rPr>
                <w:del w:id="818" w:author="Sergio Akio Tanaka" w:date="2017-04-13T14:59:00Z"/>
              </w:rPr>
            </w:pPr>
            <w:del w:id="819" w:author="Sergio Akio Tanaka" w:date="2017-04-13T14:59:00Z">
              <w:r w:rsidDel="00016B30">
                <w:delText>2</w:delText>
              </w:r>
            </w:del>
          </w:p>
        </w:tc>
      </w:tr>
      <w:tr w:rsidR="003C44AC" w:rsidDel="00016B30" w14:paraId="1C818031" w14:textId="78890E23">
        <w:trPr>
          <w:del w:id="820" w:author="Sergio Akio Tanaka" w:date="2017-04-13T14:59:00Z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528EF60A" w14:textId="6161B85F" w:rsidR="003C44AC" w:rsidDel="00016B30" w:rsidRDefault="003D35D3">
            <w:pPr>
              <w:jc w:val="both"/>
              <w:rPr>
                <w:del w:id="821" w:author="Sergio Akio Tanaka" w:date="2017-04-13T14:59:00Z"/>
              </w:rPr>
            </w:pPr>
            <w:del w:id="822" w:author="Sergio Akio Tanaka" w:date="2017-04-13T14:59:00Z">
              <w:r w:rsidDel="00016B30">
                <w:delText>Deliverables</w:delText>
              </w:r>
            </w:del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5181B1C7" w14:textId="4D344795" w:rsidR="003C44AC" w:rsidDel="00016B30" w:rsidRDefault="003D35D3">
            <w:pPr>
              <w:jc w:val="both"/>
              <w:rPr>
                <w:del w:id="823" w:author="Sergio Akio Tanaka" w:date="2017-04-13T14:59:00Z"/>
              </w:rPr>
            </w:pPr>
            <w:del w:id="824" w:author="Sergio Akio Tanaka" w:date="2017-04-13T14:59:00Z">
              <w:r w:rsidDel="00016B30">
                <w:delText>Fornece um guia e informações que irão impactar nas mudanças dos negócios na organização. Tipicamente, isto é alcançado através de uma documentação formal. Uma referência de arquitetura que guias as mudanças, e o estado corrente da EA.</w:delText>
              </w:r>
            </w:del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778DF874" w14:textId="5F0FB469" w:rsidR="003C44AC" w:rsidDel="00016B30" w:rsidRDefault="003D35D3">
            <w:pPr>
              <w:jc w:val="both"/>
              <w:rPr>
                <w:del w:id="825" w:author="Sergio Akio Tanaka" w:date="2017-04-13T14:59:00Z"/>
              </w:rPr>
            </w:pPr>
            <w:del w:id="826" w:author="Sergio Akio Tanaka" w:date="2017-04-13T14:59:00Z">
              <w:r w:rsidDel="00016B30">
                <w:delText>2</w:delText>
              </w:r>
            </w:del>
          </w:p>
        </w:tc>
      </w:tr>
      <w:tr w:rsidR="003C44AC" w:rsidDel="00016B30" w14:paraId="3D908787" w14:textId="506AD3AE">
        <w:trPr>
          <w:del w:id="827" w:author="Sergio Akio Tanaka" w:date="2017-04-13T14:59:00Z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2F1F89A1" w14:textId="68F12465" w:rsidR="003C44AC" w:rsidDel="00016B30" w:rsidRDefault="003D35D3">
            <w:pPr>
              <w:jc w:val="both"/>
              <w:rPr>
                <w:del w:id="828" w:author="Sergio Akio Tanaka" w:date="2017-04-13T14:59:00Z"/>
              </w:rPr>
            </w:pPr>
            <w:del w:id="829" w:author="Sergio Akio Tanaka" w:date="2017-04-13T14:59:00Z">
              <w:r w:rsidDel="00016B30">
                <w:delText>Strategic Align</w:delText>
              </w:r>
            </w:del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67EFB74F" w14:textId="07C91157" w:rsidR="003C44AC" w:rsidDel="00016B30" w:rsidRDefault="003D35D3">
            <w:pPr>
              <w:jc w:val="both"/>
              <w:rPr>
                <w:del w:id="830" w:author="Sergio Akio Tanaka" w:date="2017-04-13T14:59:00Z"/>
              </w:rPr>
            </w:pPr>
            <w:del w:id="831" w:author="Sergio Akio Tanaka" w:date="2017-04-13T14:59:00Z">
              <w:r w:rsidDel="00016B30">
                <w:delText>O Alinhamento estratégico é uma das primeiras ações a serem realizadas no planejamento estratégico para que possamos iniciar o trabalho com a Arquitetura Empresarial.</w:delText>
              </w:r>
            </w:del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72583906" w14:textId="04306A4E" w:rsidR="003C44AC" w:rsidDel="00016B30" w:rsidRDefault="003D35D3">
            <w:pPr>
              <w:jc w:val="both"/>
              <w:rPr>
                <w:del w:id="832" w:author="Sergio Akio Tanaka" w:date="2017-04-13T14:59:00Z"/>
              </w:rPr>
            </w:pPr>
            <w:del w:id="833" w:author="Sergio Akio Tanaka" w:date="2017-04-13T14:59:00Z">
              <w:r w:rsidDel="00016B30">
                <w:delText>4</w:delText>
              </w:r>
            </w:del>
          </w:p>
        </w:tc>
      </w:tr>
      <w:tr w:rsidR="003C44AC" w:rsidDel="00016B30" w14:paraId="09470713" w14:textId="43F7E15D">
        <w:trPr>
          <w:del w:id="834" w:author="Sergio Akio Tanaka" w:date="2017-04-13T14:59:00Z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6CAC12B1" w14:textId="2D0D73A6" w:rsidR="003C44AC" w:rsidDel="00016B30" w:rsidRDefault="003D35D3">
            <w:pPr>
              <w:jc w:val="both"/>
              <w:rPr>
                <w:del w:id="835" w:author="Sergio Akio Tanaka" w:date="2017-04-13T14:59:00Z"/>
              </w:rPr>
            </w:pPr>
            <w:del w:id="836" w:author="Sergio Akio Tanaka" w:date="2017-04-13T14:59:00Z">
              <w:r w:rsidDel="00016B30">
                <w:delText>Metrics</w:delText>
              </w:r>
            </w:del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20560989" w14:textId="63CC3748" w:rsidR="003C44AC" w:rsidDel="00016B30" w:rsidRDefault="003D35D3">
            <w:pPr>
              <w:jc w:val="both"/>
              <w:rPr>
                <w:del w:id="837" w:author="Sergio Akio Tanaka" w:date="2017-04-13T14:59:00Z"/>
              </w:rPr>
            </w:pPr>
            <w:del w:id="838" w:author="Sergio Akio Tanaka" w:date="2017-04-13T14:59:00Z">
              <w:r w:rsidDel="00016B30">
                <w:delText>A EA tem um conjunto de métricas definidos que mostra o valor do negócio do programa da EA. Métricas são frequentemente articuladas através de um programa de comunicação que são mantidas para informar todos os stakeholders sobre como e onde o programa do EA esta entregando valores aos negócios. Métricas deveriam ser precisas e mensuráveis.</w:delText>
              </w:r>
            </w:del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1FB8A2B7" w14:textId="211529F8" w:rsidR="003C44AC" w:rsidDel="00016B30" w:rsidRDefault="003D35D3">
            <w:pPr>
              <w:jc w:val="both"/>
              <w:rPr>
                <w:del w:id="839" w:author="Sergio Akio Tanaka" w:date="2017-04-13T14:59:00Z"/>
              </w:rPr>
            </w:pPr>
            <w:del w:id="840" w:author="Sergio Akio Tanaka" w:date="2017-04-13T14:59:00Z">
              <w:r w:rsidDel="00016B30">
                <w:delText>3</w:delText>
              </w:r>
            </w:del>
          </w:p>
        </w:tc>
      </w:tr>
      <w:tr w:rsidR="003C44AC" w:rsidDel="00016B30" w14:paraId="7AEB2C4A" w14:textId="28EE4127">
        <w:trPr>
          <w:del w:id="841" w:author="Sergio Akio Tanaka" w:date="2017-04-13T14:59:00Z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04E7070C" w14:textId="2DFC1C92" w:rsidR="003C44AC" w:rsidDel="00016B30" w:rsidRDefault="003D35D3">
            <w:pPr>
              <w:jc w:val="both"/>
              <w:rPr>
                <w:del w:id="842" w:author="Sergio Akio Tanaka" w:date="2017-04-13T14:59:00Z"/>
              </w:rPr>
            </w:pPr>
            <w:del w:id="843" w:author="Sergio Akio Tanaka" w:date="2017-04-13T14:59:00Z">
              <w:r w:rsidDel="00016B30">
                <w:delText>Perceptions</w:delText>
              </w:r>
            </w:del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2E06121B" w14:textId="4A07B8B7" w:rsidR="003C44AC" w:rsidDel="00016B30" w:rsidRDefault="003D35D3">
            <w:pPr>
              <w:jc w:val="both"/>
              <w:rPr>
                <w:del w:id="844" w:author="Sergio Akio Tanaka" w:date="2017-04-13T14:59:00Z"/>
              </w:rPr>
            </w:pPr>
            <w:del w:id="845" w:author="Sergio Akio Tanaka" w:date="2017-04-13T14:59:00Z">
              <w:r w:rsidDel="00016B30">
                <w:delText>O valor percebido pode ser mais importante do que o valor mensurável através das métricas.</w:delText>
              </w:r>
            </w:del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9F158DF" w14:textId="0F78D0C8" w:rsidR="003C44AC" w:rsidDel="00016B30" w:rsidRDefault="003D35D3">
            <w:pPr>
              <w:jc w:val="both"/>
              <w:rPr>
                <w:del w:id="846" w:author="Sergio Akio Tanaka" w:date="2017-04-13T14:59:00Z"/>
              </w:rPr>
            </w:pPr>
            <w:del w:id="847" w:author="Sergio Akio Tanaka" w:date="2017-04-13T14:59:00Z">
              <w:r w:rsidDel="00016B30">
                <w:delText>1</w:delText>
              </w:r>
            </w:del>
          </w:p>
        </w:tc>
      </w:tr>
      <w:tr w:rsidR="003C44AC" w:rsidDel="00016B30" w14:paraId="4D893004" w14:textId="6223DC0B">
        <w:trPr>
          <w:del w:id="848" w:author="Sergio Akio Tanaka" w:date="2017-04-13T14:59:00Z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2B0F0573" w14:textId="3F12943E" w:rsidR="003C44AC" w:rsidDel="00016B30" w:rsidRDefault="003D35D3">
            <w:pPr>
              <w:jc w:val="both"/>
              <w:rPr>
                <w:del w:id="849" w:author="Sergio Akio Tanaka" w:date="2017-04-13T14:59:00Z"/>
              </w:rPr>
            </w:pPr>
            <w:del w:id="850" w:author="Sergio Akio Tanaka" w:date="2017-04-13T14:59:00Z">
              <w:r w:rsidDel="00016B30">
                <w:delText>Risk management</w:delText>
              </w:r>
            </w:del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7A50DC46" w14:textId="665D722D" w:rsidR="003C44AC" w:rsidDel="00016B30" w:rsidRDefault="003D35D3">
            <w:pPr>
              <w:jc w:val="both"/>
              <w:rPr>
                <w:del w:id="851" w:author="Sergio Akio Tanaka" w:date="2017-04-13T14:59:00Z"/>
              </w:rPr>
            </w:pPr>
            <w:del w:id="852" w:author="Sergio Akio Tanaka" w:date="2017-04-13T14:59:00Z">
              <w:r w:rsidDel="00016B30">
                <w:delText>Garantir que os processos, comportamentos e os procedimentos estão de acordo com as politicas e dentro de tolerâncias para suportar decisões</w:delText>
              </w:r>
            </w:del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0B1F5EEC" w14:textId="480AD1EA" w:rsidR="003C44AC" w:rsidDel="00016B30" w:rsidRDefault="003D35D3">
            <w:pPr>
              <w:jc w:val="both"/>
              <w:rPr>
                <w:del w:id="853" w:author="Sergio Akio Tanaka" w:date="2017-04-13T14:59:00Z"/>
              </w:rPr>
            </w:pPr>
            <w:del w:id="854" w:author="Sergio Akio Tanaka" w:date="2017-04-13T14:59:00Z">
              <w:r w:rsidDel="00016B30">
                <w:delText>2</w:delText>
              </w:r>
            </w:del>
          </w:p>
        </w:tc>
      </w:tr>
      <w:tr w:rsidR="003C44AC" w:rsidDel="00016B30" w14:paraId="3800585C" w14:textId="33EF4C42">
        <w:trPr>
          <w:del w:id="855" w:author="Sergio Akio Tanaka" w:date="2017-04-13T14:59:00Z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2303F0B5" w14:textId="0E0E8632" w:rsidR="003C44AC" w:rsidDel="00016B30" w:rsidRDefault="003D35D3">
            <w:pPr>
              <w:jc w:val="both"/>
              <w:rPr>
                <w:del w:id="856" w:author="Sergio Akio Tanaka" w:date="2017-04-13T14:59:00Z"/>
              </w:rPr>
            </w:pPr>
            <w:del w:id="857" w:author="Sergio Akio Tanaka" w:date="2017-04-13T14:59:00Z">
              <w:r w:rsidDel="00016B30">
                <w:delText>Digitalization</w:delText>
              </w:r>
            </w:del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69360EC4" w14:textId="5CFA7516" w:rsidR="003C44AC" w:rsidDel="00016B30" w:rsidRDefault="003D35D3">
            <w:pPr>
              <w:jc w:val="both"/>
              <w:rPr>
                <w:del w:id="858" w:author="Sergio Akio Tanaka" w:date="2017-04-13T14:59:00Z"/>
              </w:rPr>
            </w:pPr>
            <w:del w:id="859" w:author="Sergio Akio Tanaka" w:date="2017-04-13T14:59:00Z">
              <w:r w:rsidDel="00016B30">
                <w:delText>Digitalizar processos rotineiros de modo a conferir confiabilidade e previsibilidade aos processos que precisam funcionar direito. Automatizar tarefas rotineiras sem exigir nenhum pensamento. Inovar utilizando a digitalização para melhorar o processo e os produtos da organização.</w:delText>
              </w:r>
            </w:del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59E16C30" w14:textId="0A77E094" w:rsidR="003C44AC" w:rsidDel="00016B30" w:rsidRDefault="003D35D3">
            <w:pPr>
              <w:jc w:val="both"/>
              <w:rPr>
                <w:del w:id="860" w:author="Sergio Akio Tanaka" w:date="2017-04-13T14:59:00Z"/>
              </w:rPr>
            </w:pPr>
            <w:del w:id="861" w:author="Sergio Akio Tanaka" w:date="2017-04-13T14:59:00Z">
              <w:r w:rsidDel="00016B30">
                <w:delText>3</w:delText>
              </w:r>
            </w:del>
          </w:p>
        </w:tc>
      </w:tr>
      <w:tr w:rsidR="003C44AC" w:rsidDel="00016B30" w14:paraId="10DBEF2F" w14:textId="2B15E811">
        <w:trPr>
          <w:del w:id="862" w:author="Sergio Akio Tanaka" w:date="2017-04-13T14:59:00Z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004AA2FC" w14:textId="758A5A7A" w:rsidR="003C44AC" w:rsidDel="00016B30" w:rsidRDefault="003D35D3">
            <w:pPr>
              <w:jc w:val="both"/>
              <w:rPr>
                <w:del w:id="863" w:author="Sergio Akio Tanaka" w:date="2017-04-13T14:59:00Z"/>
              </w:rPr>
            </w:pPr>
            <w:del w:id="864" w:author="Sergio Akio Tanaka" w:date="2017-04-13T14:59:00Z">
              <w:r w:rsidDel="00016B30">
                <w:delText>Organizational Culture</w:delText>
              </w:r>
            </w:del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4A5B3DB1" w14:textId="4EA42E85" w:rsidR="003C44AC" w:rsidDel="00016B30" w:rsidRDefault="003D35D3">
            <w:pPr>
              <w:jc w:val="both"/>
              <w:rPr>
                <w:del w:id="865" w:author="Sergio Akio Tanaka" w:date="2017-04-13T14:59:00Z"/>
              </w:rPr>
            </w:pPr>
            <w:del w:id="866" w:author="Sergio Akio Tanaka" w:date="2017-04-13T14:59:00Z">
              <w:r w:rsidDel="00016B30">
                <w:delText>Extremamente relevante que todos tenham consciência das estratégias definidas pela EA. EA não é uma ilha, o programa de maturidade do EA esta integrado dentro de muitos outros processos dentro da organização para fornecer uma direção apropriada, suporte e conformidade.</w:delText>
              </w:r>
            </w:del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295A8639" w14:textId="1BFF4565" w:rsidR="003C44AC" w:rsidDel="00016B30" w:rsidRDefault="003D35D3">
            <w:pPr>
              <w:jc w:val="both"/>
              <w:rPr>
                <w:del w:id="867" w:author="Sergio Akio Tanaka" w:date="2017-04-13T14:59:00Z"/>
              </w:rPr>
            </w:pPr>
            <w:del w:id="868" w:author="Sergio Akio Tanaka" w:date="2017-04-13T14:59:00Z">
              <w:r w:rsidDel="00016B30">
                <w:delText>3</w:delText>
              </w:r>
            </w:del>
          </w:p>
        </w:tc>
      </w:tr>
    </w:tbl>
    <w:p w14:paraId="60739392" w14:textId="0274ACBF" w:rsidR="003C44AC" w:rsidDel="00016B30" w:rsidRDefault="003C44AC">
      <w:pPr>
        <w:jc w:val="both"/>
        <w:rPr>
          <w:del w:id="869" w:author="Sergio Akio Tanaka" w:date="2017-04-13T14:59:00Z"/>
        </w:rPr>
      </w:pPr>
    </w:p>
    <w:p w14:paraId="4CF13C67" w14:textId="7E3919DF" w:rsidR="003C44AC" w:rsidDel="00016B30" w:rsidRDefault="003D35D3">
      <w:pPr>
        <w:jc w:val="both"/>
        <w:rPr>
          <w:del w:id="870" w:author="Sergio Akio Tanaka" w:date="2017-04-13T14:59:00Z"/>
        </w:rPr>
      </w:pPr>
      <w:del w:id="871" w:author="Sergio Akio Tanaka" w:date="2017-04-13T14:59:00Z">
        <w:r w:rsidDel="00016B30">
          <w:delText>Máximos e mínimos possíveis nos eixos de eficiência</w:delText>
        </w:r>
      </w:del>
    </w:p>
    <w:tbl>
      <w:tblPr>
        <w:tblStyle w:val="Tabelacomgrade"/>
        <w:tblW w:w="851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6909"/>
        <w:gridCol w:w="849"/>
        <w:gridCol w:w="758"/>
      </w:tblGrid>
      <w:tr w:rsidR="003C44AC" w:rsidDel="00016B30" w14:paraId="64DC4F29" w14:textId="594FC504">
        <w:trPr>
          <w:del w:id="872" w:author="Sergio Akio Tanaka" w:date="2017-04-13T14:59:00Z"/>
        </w:trPr>
        <w:tc>
          <w:tcPr>
            <w:tcW w:w="6909" w:type="dxa"/>
            <w:shd w:val="clear" w:color="auto" w:fill="auto"/>
            <w:tcMar>
              <w:left w:w="93" w:type="dxa"/>
            </w:tcMar>
          </w:tcPr>
          <w:p w14:paraId="5DA718A1" w14:textId="48DE2723" w:rsidR="003C44AC" w:rsidDel="00016B30" w:rsidRDefault="003D35D3">
            <w:pPr>
              <w:jc w:val="both"/>
              <w:rPr>
                <w:del w:id="873" w:author="Sergio Akio Tanaka" w:date="2017-04-13T14:59:00Z"/>
                <w:b/>
              </w:rPr>
            </w:pPr>
            <w:del w:id="874" w:author="Sergio Akio Tanaka" w:date="2017-04-13T14:59:00Z">
              <w:r w:rsidDel="00016B30">
                <w:rPr>
                  <w:b/>
                </w:rPr>
                <w:delText>EIXO</w:delText>
              </w:r>
            </w:del>
          </w:p>
        </w:tc>
        <w:tc>
          <w:tcPr>
            <w:tcW w:w="849" w:type="dxa"/>
            <w:shd w:val="clear" w:color="auto" w:fill="auto"/>
            <w:tcMar>
              <w:left w:w="93" w:type="dxa"/>
            </w:tcMar>
          </w:tcPr>
          <w:p w14:paraId="6E68B0D4" w14:textId="736265E9" w:rsidR="003C44AC" w:rsidDel="00016B30" w:rsidRDefault="003D35D3">
            <w:pPr>
              <w:jc w:val="both"/>
              <w:rPr>
                <w:del w:id="875" w:author="Sergio Akio Tanaka" w:date="2017-04-13T14:59:00Z"/>
                <w:b/>
              </w:rPr>
            </w:pPr>
            <w:del w:id="876" w:author="Sergio Akio Tanaka" w:date="2017-04-13T14:59:00Z">
              <w:r w:rsidDel="00016B30">
                <w:rPr>
                  <w:b/>
                </w:rPr>
                <w:delText>Min</w:delText>
              </w:r>
            </w:del>
          </w:p>
        </w:tc>
        <w:tc>
          <w:tcPr>
            <w:tcW w:w="758" w:type="dxa"/>
            <w:shd w:val="clear" w:color="auto" w:fill="auto"/>
            <w:tcMar>
              <w:left w:w="93" w:type="dxa"/>
            </w:tcMar>
          </w:tcPr>
          <w:p w14:paraId="415494C6" w14:textId="2CA88DAC" w:rsidR="003C44AC" w:rsidDel="00016B30" w:rsidRDefault="003D35D3">
            <w:pPr>
              <w:jc w:val="both"/>
              <w:rPr>
                <w:del w:id="877" w:author="Sergio Akio Tanaka" w:date="2017-04-13T14:59:00Z"/>
                <w:b/>
              </w:rPr>
            </w:pPr>
            <w:del w:id="878" w:author="Sergio Akio Tanaka" w:date="2017-04-13T14:59:00Z">
              <w:r w:rsidDel="00016B30">
                <w:rPr>
                  <w:b/>
                </w:rPr>
                <w:delText>Max</w:delText>
              </w:r>
            </w:del>
          </w:p>
        </w:tc>
      </w:tr>
      <w:tr w:rsidR="003C44AC" w:rsidDel="00016B30" w14:paraId="0A3A3DF9" w14:textId="550D2725">
        <w:trPr>
          <w:trHeight w:val="310"/>
          <w:del w:id="879" w:author="Sergio Akio Tanaka" w:date="2017-04-13T14:59:00Z"/>
        </w:trPr>
        <w:tc>
          <w:tcPr>
            <w:tcW w:w="6909" w:type="dxa"/>
            <w:shd w:val="clear" w:color="auto" w:fill="auto"/>
            <w:tcMar>
              <w:left w:w="93" w:type="dxa"/>
            </w:tcMar>
          </w:tcPr>
          <w:p w14:paraId="72D5D2ED" w14:textId="705B5DAB" w:rsidR="003C44AC" w:rsidDel="00016B30" w:rsidRDefault="003D35D3">
            <w:pPr>
              <w:jc w:val="both"/>
              <w:rPr>
                <w:del w:id="880" w:author="Sergio Akio Tanaka" w:date="2017-04-13T14:59:00Z"/>
              </w:rPr>
            </w:pPr>
            <w:del w:id="881" w:author="Sergio Akio Tanaka" w:date="2017-04-13T14:59:00Z">
              <w:r w:rsidDel="00016B30">
                <w:delText>Infrastructure</w:delText>
              </w:r>
            </w:del>
          </w:p>
        </w:tc>
        <w:tc>
          <w:tcPr>
            <w:tcW w:w="849" w:type="dxa"/>
            <w:shd w:val="clear" w:color="auto" w:fill="auto"/>
            <w:tcMar>
              <w:left w:w="93" w:type="dxa"/>
            </w:tcMar>
          </w:tcPr>
          <w:p w14:paraId="1009B1AE" w14:textId="7C256B45" w:rsidR="003C44AC" w:rsidDel="00016B30" w:rsidRDefault="003C44AC">
            <w:pPr>
              <w:jc w:val="both"/>
              <w:rPr>
                <w:del w:id="882" w:author="Sergio Akio Tanaka" w:date="2017-04-13T14:59:00Z"/>
              </w:rPr>
            </w:pPr>
          </w:p>
        </w:tc>
        <w:tc>
          <w:tcPr>
            <w:tcW w:w="758" w:type="dxa"/>
            <w:shd w:val="clear" w:color="auto" w:fill="auto"/>
            <w:tcMar>
              <w:left w:w="93" w:type="dxa"/>
            </w:tcMar>
          </w:tcPr>
          <w:p w14:paraId="5EF2231F" w14:textId="42912389" w:rsidR="003C44AC" w:rsidDel="00016B30" w:rsidRDefault="003C44AC">
            <w:pPr>
              <w:jc w:val="both"/>
              <w:rPr>
                <w:del w:id="883" w:author="Sergio Akio Tanaka" w:date="2017-04-13T14:59:00Z"/>
              </w:rPr>
            </w:pPr>
          </w:p>
        </w:tc>
      </w:tr>
      <w:tr w:rsidR="003C44AC" w:rsidDel="00016B30" w14:paraId="5DDD057C" w14:textId="5A5B6B2A">
        <w:trPr>
          <w:del w:id="884" w:author="Sergio Akio Tanaka" w:date="2017-04-13T14:59:00Z"/>
        </w:trPr>
        <w:tc>
          <w:tcPr>
            <w:tcW w:w="6909" w:type="dxa"/>
            <w:shd w:val="clear" w:color="auto" w:fill="auto"/>
            <w:tcMar>
              <w:left w:w="93" w:type="dxa"/>
            </w:tcMar>
          </w:tcPr>
          <w:p w14:paraId="77682789" w14:textId="42084A26" w:rsidR="003C44AC" w:rsidDel="00016B30" w:rsidRDefault="003D35D3">
            <w:pPr>
              <w:jc w:val="both"/>
              <w:rPr>
                <w:del w:id="885" w:author="Sergio Akio Tanaka" w:date="2017-04-13T14:59:00Z"/>
              </w:rPr>
            </w:pPr>
            <w:del w:id="886" w:author="Sergio Akio Tanaka" w:date="2017-04-13T14:59:00Z">
              <w:r w:rsidDel="00016B30">
                <w:delText>Training</w:delText>
              </w:r>
            </w:del>
          </w:p>
        </w:tc>
        <w:tc>
          <w:tcPr>
            <w:tcW w:w="849" w:type="dxa"/>
            <w:shd w:val="clear" w:color="auto" w:fill="auto"/>
            <w:tcMar>
              <w:left w:w="93" w:type="dxa"/>
            </w:tcMar>
          </w:tcPr>
          <w:p w14:paraId="71C1A7CE" w14:textId="53115E0F" w:rsidR="003C44AC" w:rsidDel="00016B30" w:rsidRDefault="003C44AC">
            <w:pPr>
              <w:jc w:val="both"/>
              <w:rPr>
                <w:del w:id="887" w:author="Sergio Akio Tanaka" w:date="2017-04-13T14:59:00Z"/>
              </w:rPr>
            </w:pPr>
          </w:p>
        </w:tc>
        <w:tc>
          <w:tcPr>
            <w:tcW w:w="758" w:type="dxa"/>
            <w:shd w:val="clear" w:color="auto" w:fill="auto"/>
            <w:tcMar>
              <w:left w:w="93" w:type="dxa"/>
            </w:tcMar>
          </w:tcPr>
          <w:p w14:paraId="2D4F7F8D" w14:textId="5C523F83" w:rsidR="003C44AC" w:rsidDel="00016B30" w:rsidRDefault="003C44AC">
            <w:pPr>
              <w:jc w:val="both"/>
              <w:rPr>
                <w:del w:id="888" w:author="Sergio Akio Tanaka" w:date="2017-04-13T14:59:00Z"/>
              </w:rPr>
            </w:pPr>
          </w:p>
        </w:tc>
      </w:tr>
      <w:tr w:rsidR="003C44AC" w:rsidDel="00016B30" w14:paraId="04DE6FBD" w14:textId="501EC628">
        <w:trPr>
          <w:del w:id="889" w:author="Sergio Akio Tanaka" w:date="2017-04-13T14:59:00Z"/>
        </w:trPr>
        <w:tc>
          <w:tcPr>
            <w:tcW w:w="6909" w:type="dxa"/>
            <w:shd w:val="clear" w:color="auto" w:fill="auto"/>
            <w:tcMar>
              <w:left w:w="93" w:type="dxa"/>
            </w:tcMar>
          </w:tcPr>
          <w:p w14:paraId="032847E8" w14:textId="111D38A8" w:rsidR="003C44AC" w:rsidDel="00016B30" w:rsidRDefault="003D35D3">
            <w:pPr>
              <w:jc w:val="both"/>
              <w:rPr>
                <w:del w:id="890" w:author="Sergio Akio Tanaka" w:date="2017-04-13T14:59:00Z"/>
              </w:rPr>
            </w:pPr>
            <w:del w:id="891" w:author="Sergio Akio Tanaka" w:date="2017-04-13T14:59:00Z">
              <w:r w:rsidDel="00016B30">
                <w:delText>Framework (Model)</w:delText>
              </w:r>
            </w:del>
          </w:p>
        </w:tc>
        <w:tc>
          <w:tcPr>
            <w:tcW w:w="849" w:type="dxa"/>
            <w:shd w:val="clear" w:color="auto" w:fill="auto"/>
            <w:tcMar>
              <w:left w:w="93" w:type="dxa"/>
            </w:tcMar>
          </w:tcPr>
          <w:p w14:paraId="3B5B4B4D" w14:textId="29134639" w:rsidR="003C44AC" w:rsidDel="00016B30" w:rsidRDefault="003C44AC">
            <w:pPr>
              <w:jc w:val="both"/>
              <w:rPr>
                <w:del w:id="892" w:author="Sergio Akio Tanaka" w:date="2017-04-13T14:59:00Z"/>
              </w:rPr>
            </w:pPr>
          </w:p>
        </w:tc>
        <w:tc>
          <w:tcPr>
            <w:tcW w:w="758" w:type="dxa"/>
            <w:shd w:val="clear" w:color="auto" w:fill="auto"/>
            <w:tcMar>
              <w:left w:w="93" w:type="dxa"/>
            </w:tcMar>
          </w:tcPr>
          <w:p w14:paraId="38648F69" w14:textId="6379BB99" w:rsidR="003C44AC" w:rsidDel="00016B30" w:rsidRDefault="003C44AC">
            <w:pPr>
              <w:jc w:val="both"/>
              <w:rPr>
                <w:del w:id="893" w:author="Sergio Akio Tanaka" w:date="2017-04-13T14:59:00Z"/>
              </w:rPr>
            </w:pPr>
          </w:p>
        </w:tc>
      </w:tr>
      <w:tr w:rsidR="003C44AC" w:rsidDel="00016B30" w14:paraId="26E40515" w14:textId="650D0957">
        <w:trPr>
          <w:del w:id="894" w:author="Sergio Akio Tanaka" w:date="2017-04-13T14:59:00Z"/>
        </w:trPr>
        <w:tc>
          <w:tcPr>
            <w:tcW w:w="6909" w:type="dxa"/>
            <w:shd w:val="clear" w:color="auto" w:fill="auto"/>
            <w:tcMar>
              <w:left w:w="93" w:type="dxa"/>
            </w:tcMar>
          </w:tcPr>
          <w:p w14:paraId="647148CD" w14:textId="16F660B6" w:rsidR="003C44AC" w:rsidDel="00016B30" w:rsidRDefault="003D35D3">
            <w:pPr>
              <w:jc w:val="both"/>
              <w:rPr>
                <w:del w:id="895" w:author="Sergio Akio Tanaka" w:date="2017-04-13T14:59:00Z"/>
              </w:rPr>
            </w:pPr>
            <w:del w:id="896" w:author="Sergio Akio Tanaka" w:date="2017-04-13T14:59:00Z">
              <w:r w:rsidDel="00016B30">
                <w:delText>Business Process</w:delText>
              </w:r>
            </w:del>
          </w:p>
        </w:tc>
        <w:tc>
          <w:tcPr>
            <w:tcW w:w="849" w:type="dxa"/>
            <w:shd w:val="clear" w:color="auto" w:fill="auto"/>
            <w:tcMar>
              <w:left w:w="93" w:type="dxa"/>
            </w:tcMar>
          </w:tcPr>
          <w:p w14:paraId="6902C194" w14:textId="04E8F64B" w:rsidR="003C44AC" w:rsidDel="00016B30" w:rsidRDefault="003C44AC">
            <w:pPr>
              <w:jc w:val="both"/>
              <w:rPr>
                <w:del w:id="897" w:author="Sergio Akio Tanaka" w:date="2017-04-13T14:59:00Z"/>
              </w:rPr>
            </w:pPr>
          </w:p>
        </w:tc>
        <w:tc>
          <w:tcPr>
            <w:tcW w:w="758" w:type="dxa"/>
            <w:shd w:val="clear" w:color="auto" w:fill="auto"/>
            <w:tcMar>
              <w:left w:w="93" w:type="dxa"/>
            </w:tcMar>
          </w:tcPr>
          <w:p w14:paraId="29C93431" w14:textId="783D5C5B" w:rsidR="003C44AC" w:rsidDel="00016B30" w:rsidRDefault="003C44AC">
            <w:pPr>
              <w:jc w:val="both"/>
              <w:rPr>
                <w:del w:id="898" w:author="Sergio Akio Tanaka" w:date="2017-04-13T14:59:00Z"/>
              </w:rPr>
            </w:pPr>
          </w:p>
        </w:tc>
      </w:tr>
      <w:tr w:rsidR="003C44AC" w:rsidDel="00016B30" w14:paraId="52E5090A" w14:textId="0CA6844C">
        <w:trPr>
          <w:del w:id="899" w:author="Sergio Akio Tanaka" w:date="2017-04-13T14:59:00Z"/>
        </w:trPr>
        <w:tc>
          <w:tcPr>
            <w:tcW w:w="6909" w:type="dxa"/>
            <w:shd w:val="clear" w:color="auto" w:fill="auto"/>
            <w:tcMar>
              <w:left w:w="93" w:type="dxa"/>
            </w:tcMar>
          </w:tcPr>
          <w:p w14:paraId="14A3C2D5" w14:textId="7B9C521D" w:rsidR="003C44AC" w:rsidDel="00016B30" w:rsidRDefault="003D35D3">
            <w:pPr>
              <w:jc w:val="both"/>
              <w:rPr>
                <w:del w:id="900" w:author="Sergio Akio Tanaka" w:date="2017-04-13T14:59:00Z"/>
              </w:rPr>
            </w:pPr>
            <w:del w:id="901" w:author="Sergio Akio Tanaka" w:date="2017-04-13T14:59:00Z">
              <w:r w:rsidDel="00016B30">
                <w:delText>Deliverables</w:delText>
              </w:r>
            </w:del>
          </w:p>
        </w:tc>
        <w:tc>
          <w:tcPr>
            <w:tcW w:w="849" w:type="dxa"/>
            <w:shd w:val="clear" w:color="auto" w:fill="auto"/>
            <w:tcMar>
              <w:left w:w="93" w:type="dxa"/>
            </w:tcMar>
          </w:tcPr>
          <w:p w14:paraId="697634CD" w14:textId="37071FE4" w:rsidR="003C44AC" w:rsidDel="00016B30" w:rsidRDefault="003C44AC">
            <w:pPr>
              <w:jc w:val="both"/>
              <w:rPr>
                <w:del w:id="902" w:author="Sergio Akio Tanaka" w:date="2017-04-13T14:59:00Z"/>
              </w:rPr>
            </w:pPr>
          </w:p>
        </w:tc>
        <w:tc>
          <w:tcPr>
            <w:tcW w:w="758" w:type="dxa"/>
            <w:shd w:val="clear" w:color="auto" w:fill="auto"/>
            <w:tcMar>
              <w:left w:w="93" w:type="dxa"/>
            </w:tcMar>
          </w:tcPr>
          <w:p w14:paraId="76D48AFD" w14:textId="275F4353" w:rsidR="003C44AC" w:rsidDel="00016B30" w:rsidRDefault="003C44AC">
            <w:pPr>
              <w:jc w:val="both"/>
              <w:rPr>
                <w:del w:id="903" w:author="Sergio Akio Tanaka" w:date="2017-04-13T14:59:00Z"/>
              </w:rPr>
            </w:pPr>
          </w:p>
        </w:tc>
      </w:tr>
      <w:tr w:rsidR="003C44AC" w:rsidDel="00016B30" w14:paraId="3628FFBA" w14:textId="680C42EA">
        <w:trPr>
          <w:del w:id="904" w:author="Sergio Akio Tanaka" w:date="2017-04-13T14:59:00Z"/>
        </w:trPr>
        <w:tc>
          <w:tcPr>
            <w:tcW w:w="6909" w:type="dxa"/>
            <w:shd w:val="clear" w:color="auto" w:fill="auto"/>
            <w:tcMar>
              <w:left w:w="93" w:type="dxa"/>
            </w:tcMar>
          </w:tcPr>
          <w:p w14:paraId="3798ABA9" w14:textId="61AE0E2E" w:rsidR="003C44AC" w:rsidDel="00016B30" w:rsidRDefault="003D35D3">
            <w:pPr>
              <w:jc w:val="both"/>
              <w:rPr>
                <w:del w:id="905" w:author="Sergio Akio Tanaka" w:date="2017-04-13T14:59:00Z"/>
              </w:rPr>
            </w:pPr>
            <w:del w:id="906" w:author="Sergio Akio Tanaka" w:date="2017-04-13T14:59:00Z">
              <w:r w:rsidDel="00016B30">
                <w:delText>Strategic Align</w:delText>
              </w:r>
            </w:del>
          </w:p>
        </w:tc>
        <w:tc>
          <w:tcPr>
            <w:tcW w:w="849" w:type="dxa"/>
            <w:shd w:val="clear" w:color="auto" w:fill="auto"/>
            <w:tcMar>
              <w:left w:w="93" w:type="dxa"/>
            </w:tcMar>
          </w:tcPr>
          <w:p w14:paraId="76FE42DD" w14:textId="6D62D30D" w:rsidR="003C44AC" w:rsidDel="00016B30" w:rsidRDefault="003C44AC">
            <w:pPr>
              <w:jc w:val="both"/>
              <w:rPr>
                <w:del w:id="907" w:author="Sergio Akio Tanaka" w:date="2017-04-13T14:59:00Z"/>
              </w:rPr>
            </w:pPr>
          </w:p>
        </w:tc>
        <w:tc>
          <w:tcPr>
            <w:tcW w:w="758" w:type="dxa"/>
            <w:shd w:val="clear" w:color="auto" w:fill="auto"/>
            <w:tcMar>
              <w:left w:w="93" w:type="dxa"/>
            </w:tcMar>
          </w:tcPr>
          <w:p w14:paraId="13581BA3" w14:textId="0347797C" w:rsidR="003C44AC" w:rsidDel="00016B30" w:rsidRDefault="003C44AC">
            <w:pPr>
              <w:jc w:val="both"/>
              <w:rPr>
                <w:del w:id="908" w:author="Sergio Akio Tanaka" w:date="2017-04-13T14:59:00Z"/>
              </w:rPr>
            </w:pPr>
          </w:p>
        </w:tc>
      </w:tr>
      <w:tr w:rsidR="003C44AC" w:rsidDel="00016B30" w14:paraId="41443E2B" w14:textId="16583BBD">
        <w:trPr>
          <w:del w:id="909" w:author="Sergio Akio Tanaka" w:date="2017-04-13T14:59:00Z"/>
        </w:trPr>
        <w:tc>
          <w:tcPr>
            <w:tcW w:w="6909" w:type="dxa"/>
            <w:shd w:val="clear" w:color="auto" w:fill="auto"/>
            <w:tcMar>
              <w:left w:w="93" w:type="dxa"/>
            </w:tcMar>
          </w:tcPr>
          <w:p w14:paraId="5DE74F4C" w14:textId="5CD6261D" w:rsidR="003C44AC" w:rsidDel="00016B30" w:rsidRDefault="003D35D3">
            <w:pPr>
              <w:jc w:val="both"/>
              <w:rPr>
                <w:del w:id="910" w:author="Sergio Akio Tanaka" w:date="2017-04-13T14:59:00Z"/>
              </w:rPr>
            </w:pPr>
            <w:del w:id="911" w:author="Sergio Akio Tanaka" w:date="2017-04-13T14:59:00Z">
              <w:r w:rsidDel="00016B30">
                <w:delText>Metrics</w:delText>
              </w:r>
            </w:del>
          </w:p>
        </w:tc>
        <w:tc>
          <w:tcPr>
            <w:tcW w:w="849" w:type="dxa"/>
            <w:shd w:val="clear" w:color="auto" w:fill="auto"/>
            <w:tcMar>
              <w:left w:w="93" w:type="dxa"/>
            </w:tcMar>
          </w:tcPr>
          <w:p w14:paraId="0DD9F074" w14:textId="1E81021A" w:rsidR="003C44AC" w:rsidDel="00016B30" w:rsidRDefault="003C44AC">
            <w:pPr>
              <w:jc w:val="both"/>
              <w:rPr>
                <w:del w:id="912" w:author="Sergio Akio Tanaka" w:date="2017-04-13T14:59:00Z"/>
              </w:rPr>
            </w:pPr>
          </w:p>
        </w:tc>
        <w:tc>
          <w:tcPr>
            <w:tcW w:w="758" w:type="dxa"/>
            <w:shd w:val="clear" w:color="auto" w:fill="auto"/>
            <w:tcMar>
              <w:left w:w="93" w:type="dxa"/>
            </w:tcMar>
          </w:tcPr>
          <w:p w14:paraId="7CEA3D72" w14:textId="563A5192" w:rsidR="003C44AC" w:rsidDel="00016B30" w:rsidRDefault="003C44AC">
            <w:pPr>
              <w:jc w:val="both"/>
              <w:rPr>
                <w:del w:id="913" w:author="Sergio Akio Tanaka" w:date="2017-04-13T14:59:00Z"/>
              </w:rPr>
            </w:pPr>
          </w:p>
        </w:tc>
      </w:tr>
      <w:tr w:rsidR="003C44AC" w:rsidDel="00016B30" w14:paraId="2C8443AE" w14:textId="780B5E82">
        <w:trPr>
          <w:del w:id="914" w:author="Sergio Akio Tanaka" w:date="2017-04-13T14:59:00Z"/>
        </w:trPr>
        <w:tc>
          <w:tcPr>
            <w:tcW w:w="6909" w:type="dxa"/>
            <w:shd w:val="clear" w:color="auto" w:fill="auto"/>
            <w:tcMar>
              <w:left w:w="93" w:type="dxa"/>
            </w:tcMar>
          </w:tcPr>
          <w:p w14:paraId="7211C5EB" w14:textId="433F968F" w:rsidR="003C44AC" w:rsidDel="00016B30" w:rsidRDefault="003D35D3">
            <w:pPr>
              <w:jc w:val="both"/>
              <w:rPr>
                <w:del w:id="915" w:author="Sergio Akio Tanaka" w:date="2017-04-13T14:59:00Z"/>
              </w:rPr>
            </w:pPr>
            <w:del w:id="916" w:author="Sergio Akio Tanaka" w:date="2017-04-13T14:59:00Z">
              <w:r w:rsidDel="00016B30">
                <w:delText>Perceptions</w:delText>
              </w:r>
            </w:del>
          </w:p>
        </w:tc>
        <w:tc>
          <w:tcPr>
            <w:tcW w:w="849" w:type="dxa"/>
            <w:shd w:val="clear" w:color="auto" w:fill="auto"/>
            <w:tcMar>
              <w:left w:w="93" w:type="dxa"/>
            </w:tcMar>
          </w:tcPr>
          <w:p w14:paraId="2EE2C175" w14:textId="797FD0B9" w:rsidR="003C44AC" w:rsidDel="00016B30" w:rsidRDefault="003C44AC">
            <w:pPr>
              <w:jc w:val="both"/>
              <w:rPr>
                <w:del w:id="917" w:author="Sergio Akio Tanaka" w:date="2017-04-13T14:59:00Z"/>
              </w:rPr>
            </w:pPr>
          </w:p>
        </w:tc>
        <w:tc>
          <w:tcPr>
            <w:tcW w:w="758" w:type="dxa"/>
            <w:shd w:val="clear" w:color="auto" w:fill="auto"/>
            <w:tcMar>
              <w:left w:w="93" w:type="dxa"/>
            </w:tcMar>
          </w:tcPr>
          <w:p w14:paraId="4C246D5C" w14:textId="3777552D" w:rsidR="003C44AC" w:rsidDel="00016B30" w:rsidRDefault="003C44AC">
            <w:pPr>
              <w:jc w:val="both"/>
              <w:rPr>
                <w:del w:id="918" w:author="Sergio Akio Tanaka" w:date="2017-04-13T14:59:00Z"/>
              </w:rPr>
            </w:pPr>
          </w:p>
        </w:tc>
      </w:tr>
      <w:tr w:rsidR="003C44AC" w:rsidDel="00016B30" w14:paraId="2E9BBFEE" w14:textId="53FDFC27">
        <w:trPr>
          <w:del w:id="919" w:author="Sergio Akio Tanaka" w:date="2017-04-13T14:59:00Z"/>
        </w:trPr>
        <w:tc>
          <w:tcPr>
            <w:tcW w:w="6909" w:type="dxa"/>
            <w:shd w:val="clear" w:color="auto" w:fill="auto"/>
            <w:tcMar>
              <w:left w:w="93" w:type="dxa"/>
            </w:tcMar>
          </w:tcPr>
          <w:p w14:paraId="69253B35" w14:textId="1033E2A3" w:rsidR="003C44AC" w:rsidDel="00016B30" w:rsidRDefault="003D35D3">
            <w:pPr>
              <w:jc w:val="both"/>
              <w:rPr>
                <w:del w:id="920" w:author="Sergio Akio Tanaka" w:date="2017-04-13T14:59:00Z"/>
              </w:rPr>
            </w:pPr>
            <w:del w:id="921" w:author="Sergio Akio Tanaka" w:date="2017-04-13T14:59:00Z">
              <w:r w:rsidDel="00016B30">
                <w:delText>Risk</w:delText>
              </w:r>
            </w:del>
          </w:p>
        </w:tc>
        <w:tc>
          <w:tcPr>
            <w:tcW w:w="849" w:type="dxa"/>
            <w:shd w:val="clear" w:color="auto" w:fill="auto"/>
            <w:tcMar>
              <w:left w:w="93" w:type="dxa"/>
            </w:tcMar>
          </w:tcPr>
          <w:p w14:paraId="545D47A7" w14:textId="318A5118" w:rsidR="003C44AC" w:rsidDel="00016B30" w:rsidRDefault="003C44AC">
            <w:pPr>
              <w:jc w:val="both"/>
              <w:rPr>
                <w:del w:id="922" w:author="Sergio Akio Tanaka" w:date="2017-04-13T14:59:00Z"/>
              </w:rPr>
            </w:pPr>
          </w:p>
        </w:tc>
        <w:tc>
          <w:tcPr>
            <w:tcW w:w="758" w:type="dxa"/>
            <w:shd w:val="clear" w:color="auto" w:fill="auto"/>
            <w:tcMar>
              <w:left w:w="93" w:type="dxa"/>
            </w:tcMar>
          </w:tcPr>
          <w:p w14:paraId="1992C4FC" w14:textId="2255E34E" w:rsidR="003C44AC" w:rsidDel="00016B30" w:rsidRDefault="003C44AC">
            <w:pPr>
              <w:jc w:val="both"/>
              <w:rPr>
                <w:del w:id="923" w:author="Sergio Akio Tanaka" w:date="2017-04-13T14:59:00Z"/>
              </w:rPr>
            </w:pPr>
          </w:p>
        </w:tc>
      </w:tr>
      <w:tr w:rsidR="003C44AC" w:rsidDel="00016B30" w14:paraId="7C45108B" w14:textId="6F3294EE">
        <w:trPr>
          <w:del w:id="924" w:author="Sergio Akio Tanaka" w:date="2017-04-13T14:59:00Z"/>
        </w:trPr>
        <w:tc>
          <w:tcPr>
            <w:tcW w:w="6909" w:type="dxa"/>
            <w:shd w:val="clear" w:color="auto" w:fill="auto"/>
            <w:tcMar>
              <w:left w:w="93" w:type="dxa"/>
            </w:tcMar>
          </w:tcPr>
          <w:p w14:paraId="281ED2C5" w14:textId="3446FB88" w:rsidR="003C44AC" w:rsidDel="00016B30" w:rsidRDefault="003D35D3">
            <w:pPr>
              <w:jc w:val="both"/>
              <w:rPr>
                <w:del w:id="925" w:author="Sergio Akio Tanaka" w:date="2017-04-13T14:59:00Z"/>
              </w:rPr>
            </w:pPr>
            <w:del w:id="926" w:author="Sergio Akio Tanaka" w:date="2017-04-13T14:59:00Z">
              <w:r w:rsidDel="00016B30">
                <w:delText>Digitalization</w:delText>
              </w:r>
            </w:del>
          </w:p>
        </w:tc>
        <w:tc>
          <w:tcPr>
            <w:tcW w:w="849" w:type="dxa"/>
            <w:shd w:val="clear" w:color="auto" w:fill="auto"/>
            <w:tcMar>
              <w:left w:w="93" w:type="dxa"/>
            </w:tcMar>
          </w:tcPr>
          <w:p w14:paraId="4188AA14" w14:textId="222C6BE5" w:rsidR="003C44AC" w:rsidDel="00016B30" w:rsidRDefault="003C44AC">
            <w:pPr>
              <w:jc w:val="both"/>
              <w:rPr>
                <w:del w:id="927" w:author="Sergio Akio Tanaka" w:date="2017-04-13T14:59:00Z"/>
              </w:rPr>
            </w:pPr>
          </w:p>
        </w:tc>
        <w:tc>
          <w:tcPr>
            <w:tcW w:w="758" w:type="dxa"/>
            <w:shd w:val="clear" w:color="auto" w:fill="auto"/>
            <w:tcMar>
              <w:left w:w="93" w:type="dxa"/>
            </w:tcMar>
          </w:tcPr>
          <w:p w14:paraId="32F1AB4A" w14:textId="1D3401B7" w:rsidR="003C44AC" w:rsidDel="00016B30" w:rsidRDefault="003C44AC">
            <w:pPr>
              <w:jc w:val="both"/>
              <w:rPr>
                <w:del w:id="928" w:author="Sergio Akio Tanaka" w:date="2017-04-13T14:59:00Z"/>
              </w:rPr>
            </w:pPr>
          </w:p>
        </w:tc>
      </w:tr>
      <w:tr w:rsidR="003C44AC" w:rsidDel="00016B30" w14:paraId="40D94A39" w14:textId="10424A96">
        <w:trPr>
          <w:del w:id="929" w:author="Sergio Akio Tanaka" w:date="2017-04-13T14:59:00Z"/>
        </w:trPr>
        <w:tc>
          <w:tcPr>
            <w:tcW w:w="6909" w:type="dxa"/>
            <w:shd w:val="clear" w:color="auto" w:fill="auto"/>
            <w:tcMar>
              <w:left w:w="93" w:type="dxa"/>
            </w:tcMar>
          </w:tcPr>
          <w:p w14:paraId="00989C76" w14:textId="4688E766" w:rsidR="003C44AC" w:rsidDel="00016B30" w:rsidRDefault="003D35D3">
            <w:pPr>
              <w:jc w:val="both"/>
              <w:rPr>
                <w:del w:id="930" w:author="Sergio Akio Tanaka" w:date="2017-04-13T14:59:00Z"/>
              </w:rPr>
            </w:pPr>
            <w:del w:id="931" w:author="Sergio Akio Tanaka" w:date="2017-04-13T14:59:00Z">
              <w:r w:rsidDel="00016B30">
                <w:delText>Organizational Culture</w:delText>
              </w:r>
            </w:del>
          </w:p>
        </w:tc>
        <w:tc>
          <w:tcPr>
            <w:tcW w:w="849" w:type="dxa"/>
            <w:shd w:val="clear" w:color="auto" w:fill="auto"/>
            <w:tcMar>
              <w:left w:w="93" w:type="dxa"/>
            </w:tcMar>
          </w:tcPr>
          <w:p w14:paraId="79B706FF" w14:textId="0D221505" w:rsidR="003C44AC" w:rsidDel="00016B30" w:rsidRDefault="003C44AC">
            <w:pPr>
              <w:jc w:val="both"/>
              <w:rPr>
                <w:del w:id="932" w:author="Sergio Akio Tanaka" w:date="2017-04-13T14:59:00Z"/>
              </w:rPr>
            </w:pPr>
          </w:p>
        </w:tc>
        <w:tc>
          <w:tcPr>
            <w:tcW w:w="758" w:type="dxa"/>
            <w:shd w:val="clear" w:color="auto" w:fill="auto"/>
            <w:tcMar>
              <w:left w:w="93" w:type="dxa"/>
            </w:tcMar>
          </w:tcPr>
          <w:p w14:paraId="7D946450" w14:textId="6F8D0694" w:rsidR="003C44AC" w:rsidDel="00016B30" w:rsidRDefault="003C44AC">
            <w:pPr>
              <w:jc w:val="both"/>
              <w:rPr>
                <w:del w:id="933" w:author="Sergio Akio Tanaka" w:date="2017-04-13T14:59:00Z"/>
              </w:rPr>
            </w:pPr>
          </w:p>
        </w:tc>
      </w:tr>
    </w:tbl>
    <w:p w14:paraId="6B013B9B" w14:textId="5A3428D8" w:rsidR="003C44AC" w:rsidDel="00016B30" w:rsidRDefault="003C44AC">
      <w:pPr>
        <w:jc w:val="both"/>
        <w:rPr>
          <w:del w:id="934" w:author="Sergio Akio Tanaka" w:date="2017-04-13T14:59:00Z"/>
        </w:rPr>
      </w:pPr>
    </w:p>
    <w:p w14:paraId="29588D6A" w14:textId="5DD8824B" w:rsidR="003C44AC" w:rsidDel="00016B30" w:rsidRDefault="003D35D3">
      <w:pPr>
        <w:jc w:val="both"/>
        <w:rPr>
          <w:del w:id="935" w:author="Sergio Akio Tanaka" w:date="2017-04-13T14:59:00Z"/>
        </w:rPr>
      </w:pPr>
      <w:del w:id="936" w:author="Sergio Akio Tanaka" w:date="2017-04-13T14:59:00Z">
        <w:r w:rsidDel="00016B30">
          <w:delText>Relação de eixo com perguntas (n:n)</w:delText>
        </w:r>
      </w:del>
    </w:p>
    <w:p w14:paraId="4535E8C2" w14:textId="560B4EC3" w:rsidR="003C44AC" w:rsidDel="00016B30" w:rsidRDefault="003C44AC">
      <w:pPr>
        <w:jc w:val="both"/>
        <w:rPr>
          <w:del w:id="937" w:author="Sergio Akio Tanaka" w:date="2017-04-13T14:59:00Z"/>
        </w:rPr>
      </w:pPr>
    </w:p>
    <w:p w14:paraId="402F3EBB" w14:textId="0AD96EAD" w:rsidR="003C44AC" w:rsidDel="00016B30" w:rsidRDefault="003C44AC">
      <w:pPr>
        <w:jc w:val="both"/>
        <w:rPr>
          <w:del w:id="938" w:author="Sergio Akio Tanaka" w:date="2017-04-13T14:59:00Z"/>
        </w:rPr>
      </w:pPr>
    </w:p>
    <w:p w14:paraId="6F86671E" w14:textId="52A34ABE" w:rsidR="003C44AC" w:rsidDel="00016B30" w:rsidRDefault="003D35D3">
      <w:pPr>
        <w:jc w:val="both"/>
        <w:rPr>
          <w:del w:id="939" w:author="Sergio Akio Tanaka" w:date="2017-04-13T14:59:00Z"/>
        </w:rPr>
      </w:pPr>
      <w:del w:id="940" w:author="Sergio Akio Tanaka" w:date="2017-04-13T14:59:00Z">
        <w:r w:rsidDel="00016B30">
          <w:delText>Elaborar no Bizagi os passos:</w:delText>
        </w:r>
      </w:del>
    </w:p>
    <w:p w14:paraId="122EEC47" w14:textId="5D774738" w:rsidR="003C44AC" w:rsidDel="00016B30" w:rsidRDefault="003C44AC">
      <w:pPr>
        <w:jc w:val="both"/>
        <w:rPr>
          <w:del w:id="941" w:author="Sergio Akio Tanaka" w:date="2017-04-13T14:59:00Z"/>
        </w:rPr>
      </w:pPr>
    </w:p>
    <w:p w14:paraId="2D2B155E" w14:textId="05BA8E9C" w:rsidR="003C44AC" w:rsidDel="00016B30" w:rsidRDefault="003D35D3">
      <w:pPr>
        <w:pStyle w:val="PargrafodaLista1"/>
        <w:numPr>
          <w:ilvl w:val="0"/>
          <w:numId w:val="4"/>
        </w:numPr>
        <w:spacing w:after="200"/>
        <w:ind w:left="0"/>
        <w:contextualSpacing w:val="0"/>
        <w:jc w:val="both"/>
        <w:rPr>
          <w:del w:id="942" w:author="Sergio Akio Tanaka" w:date="2017-04-13T14:59:00Z"/>
        </w:rPr>
        <w:pPrChange w:id="943" w:author="Sergio Akio Tanaka" w:date="2017-04-13T14:59:00Z">
          <w:pPr>
            <w:pStyle w:val="PargrafodaLista1"/>
            <w:numPr>
              <w:numId w:val="4"/>
            </w:numPr>
            <w:ind w:hanging="360"/>
            <w:jc w:val="both"/>
          </w:pPr>
        </w:pPrChange>
      </w:pPr>
      <w:del w:id="944" w:author="Sergio Akio Tanaka" w:date="2017-04-13T14:59:00Z">
        <w:r w:rsidDel="00016B30">
          <w:delText xml:space="preserve">Realizar </w:delText>
        </w:r>
      </w:del>
    </w:p>
    <w:p w14:paraId="68DF8C1D" w14:textId="7EF97F86" w:rsidR="003C44AC" w:rsidDel="00016B30" w:rsidRDefault="003D35D3">
      <w:pPr>
        <w:pStyle w:val="PargrafodaLista1"/>
        <w:numPr>
          <w:ilvl w:val="0"/>
          <w:numId w:val="4"/>
        </w:numPr>
        <w:spacing w:after="200"/>
        <w:ind w:left="0"/>
        <w:contextualSpacing w:val="0"/>
        <w:jc w:val="both"/>
        <w:rPr>
          <w:del w:id="945" w:author="Sergio Akio Tanaka" w:date="2017-04-13T14:59:00Z"/>
        </w:rPr>
        <w:pPrChange w:id="946" w:author="Sergio Akio Tanaka" w:date="2017-04-13T14:59:00Z">
          <w:pPr>
            <w:pStyle w:val="PargrafodaLista1"/>
            <w:numPr>
              <w:numId w:val="4"/>
            </w:numPr>
            <w:ind w:hanging="360"/>
            <w:jc w:val="both"/>
          </w:pPr>
        </w:pPrChange>
      </w:pPr>
      <w:del w:id="947" w:author="Sergio Akio Tanaka" w:date="2017-04-13T14:59:00Z">
        <w:r w:rsidDel="00016B30">
          <w:delText>Ler os artigos do Briganó, Gartner e Midora sobre os eixos e compará-los (em anexo)</w:delText>
        </w:r>
      </w:del>
    </w:p>
    <w:p w14:paraId="630F33FD" w14:textId="778B1490" w:rsidR="003C44AC" w:rsidDel="00016B30" w:rsidRDefault="003D35D3">
      <w:pPr>
        <w:pStyle w:val="PargrafodaLista1"/>
        <w:numPr>
          <w:ilvl w:val="0"/>
          <w:numId w:val="4"/>
        </w:numPr>
        <w:spacing w:after="200"/>
        <w:ind w:left="0"/>
        <w:contextualSpacing w:val="0"/>
        <w:jc w:val="both"/>
        <w:rPr>
          <w:del w:id="948" w:author="Sergio Akio Tanaka" w:date="2017-04-13T14:59:00Z"/>
        </w:rPr>
        <w:pPrChange w:id="949" w:author="Sergio Akio Tanaka" w:date="2017-04-13T14:59:00Z">
          <w:pPr>
            <w:pStyle w:val="PargrafodaLista1"/>
            <w:numPr>
              <w:numId w:val="4"/>
            </w:numPr>
            <w:ind w:hanging="360"/>
            <w:jc w:val="both"/>
          </w:pPr>
        </w:pPrChange>
      </w:pPr>
      <w:del w:id="950" w:author="Sergio Akio Tanaka" w:date="2017-04-13T14:59:00Z">
        <w:r w:rsidDel="00016B30">
          <w:delText>Fazer o diagnóstico? (através do preenchimento com alguns gerentes e Diretores de TI, via on line)</w:delText>
        </w:r>
      </w:del>
    </w:p>
    <w:p w14:paraId="594A49A0" w14:textId="0D9C5D58" w:rsidR="003C44AC" w:rsidDel="00016B30" w:rsidRDefault="003D35D3">
      <w:pPr>
        <w:pStyle w:val="PargrafodaLista1"/>
        <w:numPr>
          <w:ilvl w:val="0"/>
          <w:numId w:val="4"/>
        </w:numPr>
        <w:spacing w:after="200"/>
        <w:ind w:left="0"/>
        <w:contextualSpacing w:val="0"/>
        <w:jc w:val="both"/>
        <w:rPr>
          <w:del w:id="951" w:author="Sergio Akio Tanaka" w:date="2017-04-13T14:59:00Z"/>
        </w:rPr>
        <w:pPrChange w:id="952" w:author="Sergio Akio Tanaka" w:date="2017-04-13T14:59:00Z">
          <w:pPr>
            <w:pStyle w:val="PargrafodaLista1"/>
            <w:numPr>
              <w:numId w:val="4"/>
            </w:numPr>
            <w:ind w:hanging="360"/>
            <w:jc w:val="both"/>
          </w:pPr>
        </w:pPrChange>
      </w:pPr>
      <w:del w:id="953" w:author="Sergio Akio Tanaka" w:date="2017-04-13T14:59:00Z">
        <w:r w:rsidDel="00016B30">
          <w:delText>Acessar o portal do Gaia (analisar o framework: em produção técnica=&gt; Frameworks =&gt; Gaia riscos =&gt; Definir nível de maturidade (dissertação em anexo)</w:delText>
        </w:r>
      </w:del>
    </w:p>
    <w:p w14:paraId="11F75B5D" w14:textId="7902C774" w:rsidR="003C44AC" w:rsidDel="00016B30" w:rsidRDefault="003D35D3">
      <w:pPr>
        <w:pStyle w:val="PargrafodaLista1"/>
        <w:numPr>
          <w:ilvl w:val="0"/>
          <w:numId w:val="4"/>
        </w:numPr>
        <w:spacing w:after="200"/>
        <w:ind w:left="0"/>
        <w:contextualSpacing w:val="0"/>
        <w:jc w:val="both"/>
        <w:rPr>
          <w:del w:id="954" w:author="Sergio Akio Tanaka" w:date="2017-04-13T14:59:00Z"/>
        </w:rPr>
        <w:pPrChange w:id="955" w:author="Sergio Akio Tanaka" w:date="2017-04-13T14:59:00Z">
          <w:pPr>
            <w:pStyle w:val="PargrafodaLista1"/>
            <w:numPr>
              <w:numId w:val="4"/>
            </w:numPr>
            <w:ind w:hanging="360"/>
            <w:jc w:val="both"/>
          </w:pPr>
        </w:pPrChange>
      </w:pPr>
      <w:del w:id="956" w:author="Sergio Akio Tanaka" w:date="2017-04-13T14:59:00Z">
        <w:r w:rsidDel="00016B30">
          <w:delText>Elaborar o questionário, no portal do Gaia, observando os eixos, e validar com 20 especialistas (Rodolfo, grupo Gaia, UniFil e/ou APL)</w:delText>
        </w:r>
      </w:del>
    </w:p>
    <w:p w14:paraId="5978C943" w14:textId="00222238" w:rsidR="003C44AC" w:rsidDel="00016B30" w:rsidRDefault="003D35D3">
      <w:pPr>
        <w:pStyle w:val="PargrafodaLista1"/>
        <w:numPr>
          <w:ilvl w:val="0"/>
          <w:numId w:val="4"/>
        </w:numPr>
        <w:spacing w:after="200"/>
        <w:ind w:left="0"/>
        <w:contextualSpacing w:val="0"/>
        <w:jc w:val="both"/>
        <w:rPr>
          <w:del w:id="957" w:author="Sergio Akio Tanaka" w:date="2017-04-13T14:59:00Z"/>
        </w:rPr>
        <w:pPrChange w:id="958" w:author="Sergio Akio Tanaka" w:date="2017-04-13T14:59:00Z">
          <w:pPr>
            <w:pStyle w:val="PargrafodaLista1"/>
            <w:numPr>
              <w:numId w:val="4"/>
            </w:numPr>
            <w:ind w:hanging="360"/>
            <w:jc w:val="both"/>
          </w:pPr>
        </w:pPrChange>
      </w:pPr>
      <w:del w:id="959" w:author="Sergio Akio Tanaka" w:date="2017-04-13T14:59:00Z">
        <w:r w:rsidDel="00016B30">
          <w:delText>Aplicar, pessoalmente, em 5 Prefeituras (Londrina, Ibiporã, Cambé, Rolândia e Arapongas) data x</w:delText>
        </w:r>
      </w:del>
    </w:p>
    <w:p w14:paraId="26646602" w14:textId="1782C034" w:rsidR="008F4F07" w:rsidDel="00016B30" w:rsidRDefault="003D35D3">
      <w:pPr>
        <w:pStyle w:val="PargrafodaLista1"/>
        <w:numPr>
          <w:ilvl w:val="0"/>
          <w:numId w:val="1"/>
        </w:numPr>
        <w:spacing w:after="200"/>
        <w:ind w:left="0"/>
        <w:contextualSpacing w:val="0"/>
        <w:jc w:val="both"/>
        <w:rPr>
          <w:del w:id="960" w:author="Sergio Akio Tanaka" w:date="2017-04-13T14:59:00Z"/>
        </w:rPr>
        <w:pPrChange w:id="961" w:author="Sergio Akio Tanaka" w:date="2017-04-13T14:59:00Z">
          <w:pPr>
            <w:pStyle w:val="PargrafodaLista1"/>
            <w:numPr>
              <w:numId w:val="1"/>
            </w:numPr>
            <w:ind w:hanging="360"/>
            <w:jc w:val="both"/>
          </w:pPr>
        </w:pPrChange>
      </w:pPr>
      <w:del w:id="962" w:author="Sergio Akio Tanaka" w:date="2017-04-13T14:59:00Z">
        <w:r w:rsidDel="00016B30">
          <w:delText>Definir os níveis de maturidade e gerar o gráfico pelo método no portal do Gaia</w:delText>
        </w:r>
      </w:del>
      <w:moveToRangeStart w:id="963" w:author="Sergio Akio Tanaka" w:date="2017-04-11T18:38:00Z" w:name="move479699264"/>
      <w:moveTo w:id="964" w:author="Sergio Akio Tanaka" w:date="2017-04-11T18:38:00Z">
        <w:del w:id="965" w:author="Sergio Akio Tanaka" w:date="2017-04-13T14:59:00Z">
          <w:r w:rsidR="008F4F07" w:rsidDel="00016B30">
            <w:delText xml:space="preserve">Os líderes da organização estão preocupados em avançar na "maturidade digital"? </w:delText>
          </w:r>
        </w:del>
      </w:moveTo>
    </w:p>
    <w:p w14:paraId="74AA18EA" w14:textId="0E14463D" w:rsidR="008F4F07" w:rsidDel="00016B30" w:rsidRDefault="008F4F07">
      <w:pPr>
        <w:pStyle w:val="PargrafodaLista1"/>
        <w:spacing w:after="200"/>
        <w:ind w:left="0"/>
        <w:contextualSpacing w:val="0"/>
        <w:jc w:val="both"/>
        <w:rPr>
          <w:del w:id="966" w:author="Sergio Akio Tanaka" w:date="2017-04-13T14:59:00Z"/>
        </w:rPr>
        <w:pPrChange w:id="967" w:author="Sergio Akio Tanaka" w:date="2017-04-13T14:59:00Z">
          <w:pPr>
            <w:pStyle w:val="PargrafodaLista1"/>
            <w:jc w:val="both"/>
          </w:pPr>
        </w:pPrChange>
      </w:pPr>
    </w:p>
    <w:p w14:paraId="3C8AC012" w14:textId="6EC85932" w:rsidR="008F4F07" w:rsidDel="00016B30" w:rsidRDefault="008F4F07">
      <w:pPr>
        <w:pStyle w:val="PargrafodaLista1"/>
        <w:numPr>
          <w:ilvl w:val="0"/>
          <w:numId w:val="2"/>
        </w:numPr>
        <w:spacing w:after="200"/>
        <w:ind w:left="0"/>
        <w:contextualSpacing w:val="0"/>
        <w:jc w:val="both"/>
        <w:rPr>
          <w:del w:id="968" w:author="Sergio Akio Tanaka" w:date="2017-04-13T14:59:00Z"/>
        </w:rPr>
        <w:pPrChange w:id="969" w:author="Sergio Akio Tanaka" w:date="2017-04-13T14:59:00Z">
          <w:pPr>
            <w:pStyle w:val="PargrafodaLista1"/>
            <w:numPr>
              <w:numId w:val="2"/>
            </w:numPr>
            <w:ind w:hanging="360"/>
            <w:jc w:val="both"/>
          </w:pPr>
        </w:pPrChange>
      </w:pPr>
      <w:moveTo w:id="970" w:author="Sergio Akio Tanaka" w:date="2017-04-11T18:38:00Z">
        <w:del w:id="971" w:author="Sergio Akio Tanaka" w:date="2017-04-13T14:59:00Z">
          <w:r w:rsidDel="00016B30">
            <w:delText>Concordo totalmente</w:delText>
          </w:r>
        </w:del>
      </w:moveTo>
    </w:p>
    <w:p w14:paraId="31F73E25" w14:textId="46AB6142" w:rsidR="008F4F07" w:rsidDel="00016B30" w:rsidRDefault="008F4F07">
      <w:pPr>
        <w:pStyle w:val="PargrafodaLista1"/>
        <w:numPr>
          <w:ilvl w:val="0"/>
          <w:numId w:val="2"/>
        </w:numPr>
        <w:spacing w:after="200"/>
        <w:ind w:left="0"/>
        <w:contextualSpacing w:val="0"/>
        <w:jc w:val="both"/>
        <w:rPr>
          <w:del w:id="972" w:author="Sergio Akio Tanaka" w:date="2017-04-13T14:59:00Z"/>
        </w:rPr>
        <w:pPrChange w:id="973" w:author="Sergio Akio Tanaka" w:date="2017-04-13T14:59:00Z">
          <w:pPr>
            <w:pStyle w:val="PargrafodaLista1"/>
            <w:numPr>
              <w:numId w:val="2"/>
            </w:numPr>
            <w:ind w:hanging="360"/>
            <w:jc w:val="both"/>
          </w:pPr>
        </w:pPrChange>
      </w:pPr>
      <w:moveTo w:id="974" w:author="Sergio Akio Tanaka" w:date="2017-04-11T18:38:00Z">
        <w:del w:id="975" w:author="Sergio Akio Tanaka" w:date="2017-04-13T14:59:00Z">
          <w:r w:rsidDel="00016B30">
            <w:delText>Concordo</w:delText>
          </w:r>
        </w:del>
      </w:moveTo>
    </w:p>
    <w:p w14:paraId="7517CF7B" w14:textId="3718B989" w:rsidR="008F4F07" w:rsidDel="00016B30" w:rsidRDefault="008F4F07">
      <w:pPr>
        <w:pStyle w:val="PargrafodaLista1"/>
        <w:numPr>
          <w:ilvl w:val="0"/>
          <w:numId w:val="2"/>
        </w:numPr>
        <w:spacing w:after="200"/>
        <w:ind w:left="0"/>
        <w:contextualSpacing w:val="0"/>
        <w:jc w:val="both"/>
        <w:rPr>
          <w:del w:id="976" w:author="Sergio Akio Tanaka" w:date="2017-04-13T14:59:00Z"/>
        </w:rPr>
        <w:pPrChange w:id="977" w:author="Sergio Akio Tanaka" w:date="2017-04-13T14:59:00Z">
          <w:pPr>
            <w:pStyle w:val="PargrafodaLista1"/>
            <w:numPr>
              <w:numId w:val="2"/>
            </w:numPr>
            <w:ind w:hanging="360"/>
            <w:jc w:val="both"/>
          </w:pPr>
        </w:pPrChange>
      </w:pPr>
      <w:moveTo w:id="978" w:author="Sergio Akio Tanaka" w:date="2017-04-11T18:38:00Z">
        <w:del w:id="979" w:author="Sergio Akio Tanaka" w:date="2017-04-13T14:59:00Z">
          <w:r w:rsidDel="00016B30">
            <w:delText>Indiferente</w:delText>
          </w:r>
        </w:del>
      </w:moveTo>
    </w:p>
    <w:p w14:paraId="2D7F8ACF" w14:textId="72CE65AE" w:rsidR="008F4F07" w:rsidDel="00016B30" w:rsidRDefault="008F4F07">
      <w:pPr>
        <w:pStyle w:val="PargrafodaLista1"/>
        <w:numPr>
          <w:ilvl w:val="0"/>
          <w:numId w:val="2"/>
        </w:numPr>
        <w:spacing w:after="200"/>
        <w:ind w:left="0"/>
        <w:contextualSpacing w:val="0"/>
        <w:jc w:val="both"/>
        <w:rPr>
          <w:del w:id="980" w:author="Sergio Akio Tanaka" w:date="2017-04-13T14:59:00Z"/>
        </w:rPr>
        <w:pPrChange w:id="981" w:author="Sergio Akio Tanaka" w:date="2017-04-13T14:59:00Z">
          <w:pPr>
            <w:pStyle w:val="PargrafodaLista1"/>
            <w:numPr>
              <w:numId w:val="2"/>
            </w:numPr>
            <w:ind w:hanging="360"/>
            <w:jc w:val="both"/>
          </w:pPr>
        </w:pPrChange>
      </w:pPr>
      <w:moveTo w:id="982" w:author="Sergio Akio Tanaka" w:date="2017-04-11T18:38:00Z">
        <w:del w:id="983" w:author="Sergio Akio Tanaka" w:date="2017-04-13T14:59:00Z">
          <w:r w:rsidDel="00016B30">
            <w:delText>Discordo</w:delText>
          </w:r>
        </w:del>
      </w:moveTo>
    </w:p>
    <w:p w14:paraId="10FCFB0C" w14:textId="23185B31" w:rsidR="008F4F07" w:rsidDel="00016B30" w:rsidRDefault="008F4F07">
      <w:pPr>
        <w:pStyle w:val="PargrafodaLista1"/>
        <w:numPr>
          <w:ilvl w:val="0"/>
          <w:numId w:val="2"/>
        </w:numPr>
        <w:spacing w:after="200"/>
        <w:ind w:left="0"/>
        <w:contextualSpacing w:val="0"/>
        <w:jc w:val="both"/>
        <w:rPr>
          <w:del w:id="984" w:author="Sergio Akio Tanaka" w:date="2017-04-13T14:59:00Z"/>
        </w:rPr>
        <w:pPrChange w:id="985" w:author="Sergio Akio Tanaka" w:date="2017-04-13T14:59:00Z">
          <w:pPr>
            <w:pStyle w:val="PargrafodaLista1"/>
            <w:numPr>
              <w:numId w:val="2"/>
            </w:numPr>
            <w:ind w:hanging="360"/>
            <w:jc w:val="both"/>
          </w:pPr>
        </w:pPrChange>
      </w:pPr>
      <w:moveTo w:id="986" w:author="Sergio Akio Tanaka" w:date="2017-04-11T18:38:00Z">
        <w:del w:id="987" w:author="Sergio Akio Tanaka" w:date="2017-04-13T14:59:00Z">
          <w:r w:rsidDel="00016B30">
            <w:delText>Discordo Totalmente</w:delText>
          </w:r>
        </w:del>
      </w:moveTo>
    </w:p>
    <w:p w14:paraId="5437B8A6" w14:textId="786F383F" w:rsidR="008F4F07" w:rsidDel="00016B30" w:rsidRDefault="008F4F07">
      <w:pPr>
        <w:jc w:val="both"/>
        <w:rPr>
          <w:del w:id="988" w:author="Sergio Akio Tanaka" w:date="2017-04-13T14:59:00Z"/>
        </w:rPr>
      </w:pPr>
    </w:p>
    <w:p w14:paraId="78B3A878" w14:textId="37750E09" w:rsidR="008F4F07" w:rsidDel="00016B30" w:rsidRDefault="008F4F07">
      <w:pPr>
        <w:jc w:val="both"/>
        <w:rPr>
          <w:del w:id="989" w:author="Sergio Akio Tanaka" w:date="2017-04-13T14:59:00Z"/>
        </w:rPr>
      </w:pPr>
      <w:moveTo w:id="990" w:author="Sergio Akio Tanaka" w:date="2017-04-11T18:38:00Z">
        <w:del w:id="991" w:author="Sergio Akio Tanaka" w:date="2017-04-13T14:59:00Z">
          <w:r w:rsidDel="00016B30">
            <w:delText>Tabela – questão 20</w:delText>
          </w:r>
        </w:del>
      </w:moveTo>
    </w:p>
    <w:tbl>
      <w:tblPr>
        <w:tblStyle w:val="Tabelacomgrade"/>
        <w:tblW w:w="851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372"/>
        <w:gridCol w:w="5385"/>
        <w:gridCol w:w="759"/>
      </w:tblGrid>
      <w:tr w:rsidR="008F4F07" w:rsidDel="00016B30" w14:paraId="711635DD" w14:textId="251A933F" w:rsidTr="008F4F07">
        <w:trPr>
          <w:del w:id="992" w:author="Sergio Akio Tanaka" w:date="2017-04-13T14:59:00Z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1F530094" w14:textId="72D8AB0A" w:rsidR="008F4F07" w:rsidDel="00016B30" w:rsidRDefault="008F4F07">
            <w:pPr>
              <w:jc w:val="both"/>
              <w:rPr>
                <w:del w:id="993" w:author="Sergio Akio Tanaka" w:date="2017-04-13T14:59:00Z"/>
                <w:b/>
              </w:rPr>
            </w:pPr>
            <w:moveTo w:id="994" w:author="Sergio Akio Tanaka" w:date="2017-04-11T18:38:00Z">
              <w:del w:id="995" w:author="Sergio Akio Tanaka" w:date="2017-04-13T14:59:00Z">
                <w:r w:rsidDel="00016B30">
                  <w:rPr>
                    <w:b/>
                  </w:rPr>
                  <w:delText>EIXO</w:delText>
                </w:r>
              </w:del>
            </w:moveTo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4E49E057" w14:textId="4C9735B3" w:rsidR="008F4F07" w:rsidDel="00016B30" w:rsidRDefault="008F4F07">
            <w:pPr>
              <w:jc w:val="both"/>
              <w:rPr>
                <w:del w:id="996" w:author="Sergio Akio Tanaka" w:date="2017-04-13T14:59:00Z"/>
                <w:b/>
              </w:rPr>
            </w:pPr>
            <w:moveTo w:id="997" w:author="Sergio Akio Tanaka" w:date="2017-04-11T18:38:00Z">
              <w:del w:id="998" w:author="Sergio Akio Tanaka" w:date="2017-04-13T14:59:00Z">
                <w:r w:rsidDel="00016B30">
                  <w:rPr>
                    <w:b/>
                  </w:rPr>
                  <w:delText>Justificativa</w:delText>
                </w:r>
              </w:del>
            </w:moveTo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03305AC0" w14:textId="2D18A264" w:rsidR="008F4F07" w:rsidDel="00016B30" w:rsidRDefault="008F4F07">
            <w:pPr>
              <w:jc w:val="both"/>
              <w:rPr>
                <w:del w:id="999" w:author="Sergio Akio Tanaka" w:date="2017-04-13T14:59:00Z"/>
                <w:b/>
              </w:rPr>
            </w:pPr>
            <w:moveTo w:id="1000" w:author="Sergio Akio Tanaka" w:date="2017-04-11T18:38:00Z">
              <w:del w:id="1001" w:author="Sergio Akio Tanaka" w:date="2017-04-13T14:59:00Z">
                <w:r w:rsidDel="00016B30">
                  <w:rPr>
                    <w:b/>
                  </w:rPr>
                  <w:delText>Peso</w:delText>
                </w:r>
              </w:del>
            </w:moveTo>
          </w:p>
        </w:tc>
      </w:tr>
      <w:tr w:rsidR="008F4F07" w:rsidDel="00016B30" w14:paraId="2D03ABA5" w14:textId="6C5B299D" w:rsidTr="008F4F07">
        <w:trPr>
          <w:del w:id="1002" w:author="Sergio Akio Tanaka" w:date="2017-04-13T14:59:00Z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7C1D4F60" w14:textId="2CC1F3D7" w:rsidR="008F4F07" w:rsidDel="00016B30" w:rsidRDefault="008F4F07">
            <w:pPr>
              <w:jc w:val="both"/>
              <w:rPr>
                <w:del w:id="1003" w:author="Sergio Akio Tanaka" w:date="2017-04-13T14:59:00Z"/>
              </w:rPr>
            </w:pPr>
            <w:moveTo w:id="1004" w:author="Sergio Akio Tanaka" w:date="2017-04-11T18:38:00Z">
              <w:del w:id="1005" w:author="Sergio Akio Tanaka" w:date="2017-04-13T14:59:00Z">
                <w:r w:rsidDel="00016B30">
                  <w:delText>Infrastructure</w:delText>
                </w:r>
              </w:del>
            </w:moveTo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0B7B22F8" w14:textId="4C5AB25F" w:rsidR="008F4F07" w:rsidDel="00016B30" w:rsidRDefault="008F4F07">
            <w:pPr>
              <w:jc w:val="both"/>
              <w:rPr>
                <w:del w:id="1006" w:author="Sergio Akio Tanaka" w:date="2017-04-13T14:59:00Z"/>
              </w:rPr>
            </w:pPr>
            <w:moveTo w:id="1007" w:author="Sergio Akio Tanaka" w:date="2017-04-11T18:38:00Z">
              <w:del w:id="1008" w:author="Sergio Akio Tanaka" w:date="2017-04-13T14:59:00Z">
                <w:r w:rsidDel="00016B30">
                  <w:delText>Maturidade digital diz respeito a possuir uma infraestrutura de qualidade, que suporte as diversas etapas dos processos definidos pela AE.</w:delText>
                </w:r>
              </w:del>
            </w:moveTo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0DF938C6" w14:textId="2F9E70D3" w:rsidR="008F4F07" w:rsidDel="00016B30" w:rsidRDefault="008F4F07">
            <w:pPr>
              <w:jc w:val="both"/>
              <w:rPr>
                <w:del w:id="1009" w:author="Sergio Akio Tanaka" w:date="2017-04-13T14:59:00Z"/>
              </w:rPr>
            </w:pPr>
            <w:moveTo w:id="1010" w:author="Sergio Akio Tanaka" w:date="2017-04-11T18:38:00Z">
              <w:del w:id="1011" w:author="Sergio Akio Tanaka" w:date="2017-04-13T14:59:00Z">
                <w:r w:rsidDel="00016B30">
                  <w:delText>3</w:delText>
                </w:r>
              </w:del>
            </w:moveTo>
          </w:p>
        </w:tc>
      </w:tr>
      <w:tr w:rsidR="008F4F07" w:rsidDel="00016B30" w14:paraId="2F83D92D" w14:textId="7376ED6C" w:rsidTr="008F4F07">
        <w:trPr>
          <w:del w:id="1012" w:author="Sergio Akio Tanaka" w:date="2017-04-13T14:59:00Z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00DC96C3" w14:textId="586E923D" w:rsidR="008F4F07" w:rsidDel="00016B30" w:rsidRDefault="008F4F07">
            <w:pPr>
              <w:jc w:val="both"/>
              <w:rPr>
                <w:del w:id="1013" w:author="Sergio Akio Tanaka" w:date="2017-04-13T14:59:00Z"/>
              </w:rPr>
            </w:pPr>
            <w:moveTo w:id="1014" w:author="Sergio Akio Tanaka" w:date="2017-04-11T18:38:00Z">
              <w:del w:id="1015" w:author="Sergio Akio Tanaka" w:date="2017-04-13T14:59:00Z">
                <w:r w:rsidDel="00016B30">
                  <w:delText>Training</w:delText>
                </w:r>
              </w:del>
            </w:moveTo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299064B3" w14:textId="347E2661" w:rsidR="008F4F07" w:rsidDel="00016B30" w:rsidRDefault="008F4F07">
            <w:pPr>
              <w:jc w:val="both"/>
              <w:rPr>
                <w:del w:id="1016" w:author="Sergio Akio Tanaka" w:date="2017-04-13T14:59:00Z"/>
              </w:rPr>
            </w:pPr>
            <w:moveTo w:id="1017" w:author="Sergio Akio Tanaka" w:date="2017-04-11T18:38:00Z">
              <w:del w:id="1018" w:author="Sergio Akio Tanaka" w:date="2017-04-13T14:59:00Z">
                <w:r w:rsidDel="00016B30">
                  <w:delText>Gestores com conhecimento de tecnologias de automatização conseguem ter uma visão da importância da TI.</w:delText>
                </w:r>
              </w:del>
            </w:moveTo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2373E0CD" w14:textId="34BDE13F" w:rsidR="008F4F07" w:rsidDel="00016B30" w:rsidRDefault="008F4F07">
            <w:pPr>
              <w:jc w:val="both"/>
              <w:rPr>
                <w:del w:id="1019" w:author="Sergio Akio Tanaka" w:date="2017-04-13T14:59:00Z"/>
              </w:rPr>
            </w:pPr>
            <w:moveTo w:id="1020" w:author="Sergio Akio Tanaka" w:date="2017-04-11T18:38:00Z">
              <w:del w:id="1021" w:author="Sergio Akio Tanaka" w:date="2017-04-13T14:59:00Z">
                <w:r w:rsidDel="00016B30">
                  <w:delText>2</w:delText>
                </w:r>
              </w:del>
            </w:moveTo>
          </w:p>
        </w:tc>
      </w:tr>
      <w:tr w:rsidR="008F4F07" w:rsidDel="00016B30" w14:paraId="43C281A6" w14:textId="6703DC8C" w:rsidTr="008F4F07">
        <w:trPr>
          <w:del w:id="1022" w:author="Sergio Akio Tanaka" w:date="2017-04-13T14:59:00Z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702F541F" w14:textId="1238C05E" w:rsidR="008F4F07" w:rsidDel="00016B30" w:rsidRDefault="008F4F07">
            <w:pPr>
              <w:jc w:val="both"/>
              <w:rPr>
                <w:del w:id="1023" w:author="Sergio Akio Tanaka" w:date="2017-04-13T14:59:00Z"/>
              </w:rPr>
            </w:pPr>
            <w:moveTo w:id="1024" w:author="Sergio Akio Tanaka" w:date="2017-04-11T18:38:00Z">
              <w:del w:id="1025" w:author="Sergio Akio Tanaka" w:date="2017-04-13T14:59:00Z">
                <w:r w:rsidDel="00016B30">
                  <w:delText>Framework (Model)</w:delText>
                </w:r>
              </w:del>
            </w:moveTo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62BB175E" w14:textId="29894A91" w:rsidR="008F4F07" w:rsidDel="00016B30" w:rsidRDefault="008F4F07">
            <w:pPr>
              <w:jc w:val="both"/>
              <w:rPr>
                <w:del w:id="1026" w:author="Sergio Akio Tanaka" w:date="2017-04-13T14:59:00Z"/>
              </w:rPr>
            </w:pPr>
            <w:moveTo w:id="1027" w:author="Sergio Akio Tanaka" w:date="2017-04-11T18:38:00Z">
              <w:del w:id="1028" w:author="Sergio Akio Tanaka" w:date="2017-04-13T14:59:00Z">
                <w:r w:rsidDel="00016B30">
                  <w:delText xml:space="preserve">Procurar por </w:delText>
                </w:r>
                <w:r w:rsidDel="00016B30">
                  <w:rPr>
                    <w:i/>
                  </w:rPr>
                  <w:delText xml:space="preserve">frameworks </w:delText>
                </w:r>
                <w:r w:rsidDel="00016B30">
                  <w:delText>conhecidos e já testados por empresas de sucesso ajuda no alcance da maturidade digital.</w:delText>
                </w:r>
              </w:del>
            </w:moveTo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E7C5B2C" w14:textId="43CB3D84" w:rsidR="008F4F07" w:rsidDel="00016B30" w:rsidRDefault="008F4F07">
            <w:pPr>
              <w:jc w:val="both"/>
              <w:rPr>
                <w:del w:id="1029" w:author="Sergio Akio Tanaka" w:date="2017-04-13T14:59:00Z"/>
              </w:rPr>
            </w:pPr>
            <w:moveTo w:id="1030" w:author="Sergio Akio Tanaka" w:date="2017-04-11T18:38:00Z">
              <w:del w:id="1031" w:author="Sergio Akio Tanaka" w:date="2017-04-13T14:59:00Z">
                <w:r w:rsidDel="00016B30">
                  <w:delText>2</w:delText>
                </w:r>
              </w:del>
            </w:moveTo>
          </w:p>
        </w:tc>
      </w:tr>
      <w:tr w:rsidR="008F4F07" w:rsidDel="00016B30" w14:paraId="48BDA105" w14:textId="0E2213EC" w:rsidTr="008F4F07">
        <w:trPr>
          <w:trHeight w:val="884"/>
          <w:del w:id="1032" w:author="Sergio Akio Tanaka" w:date="2017-04-13T14:59:00Z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17F48EE8" w14:textId="602BAD59" w:rsidR="008F4F07" w:rsidDel="00016B30" w:rsidRDefault="008F4F07">
            <w:pPr>
              <w:jc w:val="both"/>
              <w:rPr>
                <w:del w:id="1033" w:author="Sergio Akio Tanaka" w:date="2017-04-13T14:59:00Z"/>
              </w:rPr>
            </w:pPr>
            <w:moveTo w:id="1034" w:author="Sergio Akio Tanaka" w:date="2017-04-11T18:38:00Z">
              <w:del w:id="1035" w:author="Sergio Akio Tanaka" w:date="2017-04-13T14:59:00Z">
                <w:r w:rsidDel="00016B30">
                  <w:delText>Business Process</w:delText>
                </w:r>
              </w:del>
            </w:moveTo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1C1B0657" w14:textId="6C71B7C3" w:rsidR="008F4F07" w:rsidDel="00016B30" w:rsidRDefault="008F4F07">
            <w:pPr>
              <w:jc w:val="both"/>
              <w:rPr>
                <w:del w:id="1036" w:author="Sergio Akio Tanaka" w:date="2017-04-13T14:59:00Z"/>
              </w:rPr>
            </w:pPr>
            <w:moveTo w:id="1037" w:author="Sergio Akio Tanaka" w:date="2017-04-11T18:38:00Z">
              <w:del w:id="1038" w:author="Sergio Akio Tanaka" w:date="2017-04-13T14:59:00Z">
                <w:r w:rsidDel="00016B30">
                  <w:delText>Possuir uma boa maturidade digital viabiliza bons processos de negócio, que por sua vez, aumenta a credibilidade e arrecadação da organização,  podendo continuar a evoluir os serviços de TI.</w:delText>
                </w:r>
              </w:del>
            </w:moveTo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53CF09F3" w14:textId="5ED78BFB" w:rsidR="008F4F07" w:rsidDel="00016B30" w:rsidRDefault="008F4F07">
            <w:pPr>
              <w:jc w:val="both"/>
              <w:rPr>
                <w:del w:id="1039" w:author="Sergio Akio Tanaka" w:date="2017-04-13T14:59:00Z"/>
              </w:rPr>
            </w:pPr>
            <w:moveTo w:id="1040" w:author="Sergio Akio Tanaka" w:date="2017-04-11T18:38:00Z">
              <w:del w:id="1041" w:author="Sergio Akio Tanaka" w:date="2017-04-13T14:59:00Z">
                <w:r w:rsidDel="00016B30">
                  <w:delText>3</w:delText>
                </w:r>
              </w:del>
            </w:moveTo>
          </w:p>
        </w:tc>
      </w:tr>
      <w:tr w:rsidR="008F4F07" w:rsidDel="00016B30" w14:paraId="0A68B0E7" w14:textId="74169A29" w:rsidTr="008F4F07">
        <w:trPr>
          <w:del w:id="1042" w:author="Sergio Akio Tanaka" w:date="2017-04-13T14:59:00Z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2DD70C51" w14:textId="0D5A2FF6" w:rsidR="008F4F07" w:rsidDel="00016B30" w:rsidRDefault="008F4F07">
            <w:pPr>
              <w:jc w:val="both"/>
              <w:rPr>
                <w:del w:id="1043" w:author="Sergio Akio Tanaka" w:date="2017-04-13T14:59:00Z"/>
              </w:rPr>
            </w:pPr>
            <w:moveTo w:id="1044" w:author="Sergio Akio Tanaka" w:date="2017-04-11T18:38:00Z">
              <w:del w:id="1045" w:author="Sergio Akio Tanaka" w:date="2017-04-13T14:59:00Z">
                <w:r w:rsidDel="00016B30">
                  <w:delText>Deliverables</w:delText>
                </w:r>
              </w:del>
            </w:moveTo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2E004E8D" w14:textId="7C7A3FD2" w:rsidR="008F4F07" w:rsidDel="00016B30" w:rsidRDefault="008F4F07">
            <w:pPr>
              <w:jc w:val="both"/>
              <w:rPr>
                <w:del w:id="1046" w:author="Sergio Akio Tanaka" w:date="2017-04-13T14:59:00Z"/>
              </w:rPr>
            </w:pPr>
            <w:moveTo w:id="1047" w:author="Sergio Akio Tanaka" w:date="2017-04-11T18:38:00Z">
              <w:del w:id="1048" w:author="Sergio Akio Tanaka" w:date="2017-04-13T14:59:00Z">
                <w:r w:rsidDel="00016B30">
                  <w:delText>Os gestores precisam demonstrar interesse na evolução da TI, pois a mesma é capaz de agregar importantes valores à organização no mercado.</w:delText>
                </w:r>
              </w:del>
            </w:moveTo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5CD249DE" w14:textId="137E6C8A" w:rsidR="008F4F07" w:rsidDel="00016B30" w:rsidRDefault="008F4F07">
            <w:pPr>
              <w:jc w:val="both"/>
              <w:rPr>
                <w:del w:id="1049" w:author="Sergio Akio Tanaka" w:date="2017-04-13T14:59:00Z"/>
              </w:rPr>
            </w:pPr>
            <w:moveTo w:id="1050" w:author="Sergio Akio Tanaka" w:date="2017-04-11T18:38:00Z">
              <w:del w:id="1051" w:author="Sergio Akio Tanaka" w:date="2017-04-13T14:59:00Z">
                <w:r w:rsidDel="00016B30">
                  <w:delText>3</w:delText>
                </w:r>
              </w:del>
            </w:moveTo>
          </w:p>
        </w:tc>
      </w:tr>
      <w:tr w:rsidR="008F4F07" w:rsidDel="00016B30" w14:paraId="421FA9CD" w14:textId="3AAC91C0" w:rsidTr="008F4F07">
        <w:trPr>
          <w:del w:id="1052" w:author="Sergio Akio Tanaka" w:date="2017-04-13T14:59:00Z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6D574CEE" w14:textId="659DC651" w:rsidR="008F4F07" w:rsidDel="00016B30" w:rsidRDefault="008F4F07">
            <w:pPr>
              <w:jc w:val="both"/>
              <w:rPr>
                <w:del w:id="1053" w:author="Sergio Akio Tanaka" w:date="2017-04-13T14:59:00Z"/>
              </w:rPr>
            </w:pPr>
            <w:moveTo w:id="1054" w:author="Sergio Akio Tanaka" w:date="2017-04-11T18:38:00Z">
              <w:del w:id="1055" w:author="Sergio Akio Tanaka" w:date="2017-04-13T14:59:00Z">
                <w:r w:rsidDel="00016B30">
                  <w:delText>Strategic Align</w:delText>
                </w:r>
              </w:del>
            </w:moveTo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492F3D72" w14:textId="2BB27432" w:rsidR="008F4F07" w:rsidDel="00016B30" w:rsidRDefault="008F4F07">
            <w:pPr>
              <w:jc w:val="both"/>
              <w:rPr>
                <w:del w:id="1056" w:author="Sergio Akio Tanaka" w:date="2017-04-13T14:59:00Z"/>
              </w:rPr>
            </w:pPr>
            <w:moveTo w:id="1057" w:author="Sergio Akio Tanaka" w:date="2017-04-11T18:38:00Z">
              <w:del w:id="1058" w:author="Sergio Akio Tanaka" w:date="2017-04-13T14:59:00Z">
                <w:r w:rsidDel="00016B30">
                  <w:delText>Para o alinhamento ser completo, é necessário que os gestores demonstrem preocupação com o avanço da TI.</w:delText>
                </w:r>
              </w:del>
            </w:moveTo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4552956" w14:textId="0FB555E3" w:rsidR="008F4F07" w:rsidDel="00016B30" w:rsidRDefault="008F4F07">
            <w:pPr>
              <w:jc w:val="both"/>
              <w:rPr>
                <w:del w:id="1059" w:author="Sergio Akio Tanaka" w:date="2017-04-13T14:59:00Z"/>
              </w:rPr>
            </w:pPr>
            <w:moveTo w:id="1060" w:author="Sergio Akio Tanaka" w:date="2017-04-11T18:38:00Z">
              <w:del w:id="1061" w:author="Sergio Akio Tanaka" w:date="2017-04-13T14:59:00Z">
                <w:r w:rsidDel="00016B30">
                  <w:delText>2</w:delText>
                </w:r>
              </w:del>
            </w:moveTo>
          </w:p>
        </w:tc>
      </w:tr>
      <w:tr w:rsidR="008F4F07" w:rsidDel="00016B30" w14:paraId="4634BBD9" w14:textId="4730A999" w:rsidTr="008F4F07">
        <w:trPr>
          <w:del w:id="1062" w:author="Sergio Akio Tanaka" w:date="2017-04-13T14:59:00Z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53C1E3FB" w14:textId="4AA9D998" w:rsidR="008F4F07" w:rsidDel="00016B30" w:rsidRDefault="008F4F07">
            <w:pPr>
              <w:jc w:val="both"/>
              <w:rPr>
                <w:del w:id="1063" w:author="Sergio Akio Tanaka" w:date="2017-04-13T14:59:00Z"/>
              </w:rPr>
            </w:pPr>
            <w:moveTo w:id="1064" w:author="Sergio Akio Tanaka" w:date="2017-04-11T18:38:00Z">
              <w:del w:id="1065" w:author="Sergio Akio Tanaka" w:date="2017-04-13T14:59:00Z">
                <w:r w:rsidDel="00016B30">
                  <w:delText>Metrics</w:delText>
                </w:r>
              </w:del>
            </w:moveTo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5053EB1A" w14:textId="2B155F08" w:rsidR="008F4F07" w:rsidDel="00016B30" w:rsidRDefault="008F4F07">
            <w:pPr>
              <w:jc w:val="both"/>
              <w:rPr>
                <w:del w:id="1066" w:author="Sergio Akio Tanaka" w:date="2017-04-13T14:59:00Z"/>
              </w:rPr>
            </w:pPr>
            <w:moveTo w:id="1067" w:author="Sergio Akio Tanaka" w:date="2017-04-11T18:38:00Z">
              <w:del w:id="1068" w:author="Sergio Akio Tanaka" w:date="2017-04-13T14:59:00Z">
                <w:r w:rsidDel="00016B30">
                  <w:delText>Caso a TI não seja uma preocupação da organização, as métricas correm grande risco de serem definidas erroneamente.</w:delText>
                </w:r>
              </w:del>
            </w:moveTo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E6F12E5" w14:textId="7C6198D2" w:rsidR="008F4F07" w:rsidDel="00016B30" w:rsidRDefault="008F4F07">
            <w:pPr>
              <w:jc w:val="both"/>
              <w:rPr>
                <w:del w:id="1069" w:author="Sergio Akio Tanaka" w:date="2017-04-13T14:59:00Z"/>
              </w:rPr>
            </w:pPr>
            <w:moveTo w:id="1070" w:author="Sergio Akio Tanaka" w:date="2017-04-11T18:38:00Z">
              <w:del w:id="1071" w:author="Sergio Akio Tanaka" w:date="2017-04-13T14:59:00Z">
                <w:r w:rsidDel="00016B30">
                  <w:delText>1</w:delText>
                </w:r>
              </w:del>
            </w:moveTo>
          </w:p>
        </w:tc>
      </w:tr>
      <w:tr w:rsidR="008F4F07" w:rsidDel="00016B30" w14:paraId="665EE0CE" w14:textId="7014EAEE" w:rsidTr="008F4F07">
        <w:trPr>
          <w:del w:id="1072" w:author="Sergio Akio Tanaka" w:date="2017-04-13T14:59:00Z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701759CF" w14:textId="3012F7BC" w:rsidR="008F4F07" w:rsidDel="00016B30" w:rsidRDefault="008F4F07">
            <w:pPr>
              <w:jc w:val="both"/>
              <w:rPr>
                <w:del w:id="1073" w:author="Sergio Akio Tanaka" w:date="2017-04-13T14:59:00Z"/>
              </w:rPr>
            </w:pPr>
            <w:moveTo w:id="1074" w:author="Sergio Akio Tanaka" w:date="2017-04-11T18:38:00Z">
              <w:del w:id="1075" w:author="Sergio Akio Tanaka" w:date="2017-04-13T14:59:00Z">
                <w:r w:rsidDel="00016B30">
                  <w:delText>Perceptions</w:delText>
                </w:r>
              </w:del>
            </w:moveTo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4ADD3C35" w14:textId="7C90ADA0" w:rsidR="008F4F07" w:rsidDel="00016B30" w:rsidRDefault="008F4F07">
            <w:pPr>
              <w:jc w:val="both"/>
              <w:rPr>
                <w:del w:id="1076" w:author="Sergio Akio Tanaka" w:date="2017-04-13T14:59:00Z"/>
              </w:rPr>
            </w:pPr>
            <w:moveTo w:id="1077" w:author="Sergio Akio Tanaka" w:date="2017-04-11T18:38:00Z">
              <w:del w:id="1078" w:author="Sergio Akio Tanaka" w:date="2017-04-13T14:59:00Z">
                <w:r w:rsidDel="00016B30">
                  <w:delText>Os investidores e stakeholders demonstram interesse em organizações com uma TI competente e eficiente.</w:delText>
                </w:r>
              </w:del>
            </w:moveTo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245B8736" w14:textId="25D8251F" w:rsidR="008F4F07" w:rsidDel="00016B30" w:rsidRDefault="008F4F07">
            <w:pPr>
              <w:jc w:val="both"/>
              <w:rPr>
                <w:del w:id="1079" w:author="Sergio Akio Tanaka" w:date="2017-04-13T14:59:00Z"/>
              </w:rPr>
            </w:pPr>
            <w:moveTo w:id="1080" w:author="Sergio Akio Tanaka" w:date="2017-04-11T18:38:00Z">
              <w:del w:id="1081" w:author="Sergio Akio Tanaka" w:date="2017-04-13T14:59:00Z">
                <w:r w:rsidDel="00016B30">
                  <w:delText>3</w:delText>
                </w:r>
              </w:del>
            </w:moveTo>
          </w:p>
        </w:tc>
      </w:tr>
      <w:tr w:rsidR="008F4F07" w:rsidDel="00016B30" w14:paraId="1EBD0E0F" w14:textId="4C8D641F" w:rsidTr="008F4F07">
        <w:trPr>
          <w:del w:id="1082" w:author="Sergio Akio Tanaka" w:date="2017-04-13T14:59:00Z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60E335E5" w14:textId="37F3B8E8" w:rsidR="008F4F07" w:rsidDel="00016B30" w:rsidRDefault="008F4F07">
            <w:pPr>
              <w:jc w:val="both"/>
              <w:rPr>
                <w:del w:id="1083" w:author="Sergio Akio Tanaka" w:date="2017-04-13T14:59:00Z"/>
              </w:rPr>
            </w:pPr>
            <w:moveTo w:id="1084" w:author="Sergio Akio Tanaka" w:date="2017-04-11T18:38:00Z">
              <w:del w:id="1085" w:author="Sergio Akio Tanaka" w:date="2017-04-13T14:59:00Z">
                <w:r w:rsidDel="00016B30">
                  <w:delText>Risk management</w:delText>
                </w:r>
              </w:del>
            </w:moveTo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07978416" w14:textId="3336073A" w:rsidR="008F4F07" w:rsidDel="00016B30" w:rsidRDefault="008F4F07">
            <w:pPr>
              <w:jc w:val="both"/>
              <w:rPr>
                <w:del w:id="1086" w:author="Sergio Akio Tanaka" w:date="2017-04-13T14:59:00Z"/>
              </w:rPr>
            </w:pPr>
            <w:moveTo w:id="1087" w:author="Sergio Akio Tanaka" w:date="2017-04-11T18:38:00Z">
              <w:del w:id="1088" w:author="Sergio Akio Tanaka" w:date="2017-04-13T14:59:00Z">
                <w:r w:rsidDel="00016B30">
                  <w:delText>Com a TI deixada de lado, aumenta-se os riscos dos projetos fracassarem.</w:delText>
                </w:r>
              </w:del>
            </w:moveTo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5AB2F710" w14:textId="73CAF7B2" w:rsidR="008F4F07" w:rsidDel="00016B30" w:rsidRDefault="008F4F07">
            <w:pPr>
              <w:jc w:val="both"/>
              <w:rPr>
                <w:del w:id="1089" w:author="Sergio Akio Tanaka" w:date="2017-04-13T14:59:00Z"/>
              </w:rPr>
            </w:pPr>
            <w:moveTo w:id="1090" w:author="Sergio Akio Tanaka" w:date="2017-04-11T18:38:00Z">
              <w:del w:id="1091" w:author="Sergio Akio Tanaka" w:date="2017-04-13T14:59:00Z">
                <w:r w:rsidDel="00016B30">
                  <w:delText>4</w:delText>
                </w:r>
              </w:del>
            </w:moveTo>
          </w:p>
        </w:tc>
      </w:tr>
      <w:tr w:rsidR="008F4F07" w:rsidDel="00016B30" w14:paraId="4690069C" w14:textId="57FE7BD5" w:rsidTr="008F4F07">
        <w:trPr>
          <w:del w:id="1092" w:author="Sergio Akio Tanaka" w:date="2017-04-13T14:59:00Z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55D128D8" w14:textId="216E3185" w:rsidR="008F4F07" w:rsidDel="00016B30" w:rsidRDefault="008F4F07">
            <w:pPr>
              <w:jc w:val="both"/>
              <w:rPr>
                <w:del w:id="1093" w:author="Sergio Akio Tanaka" w:date="2017-04-13T14:59:00Z"/>
              </w:rPr>
            </w:pPr>
            <w:moveTo w:id="1094" w:author="Sergio Akio Tanaka" w:date="2017-04-11T18:38:00Z">
              <w:del w:id="1095" w:author="Sergio Akio Tanaka" w:date="2017-04-13T14:59:00Z">
                <w:r w:rsidDel="00016B30">
                  <w:delText>Digitalization</w:delText>
                </w:r>
              </w:del>
            </w:moveTo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5418C6AD" w14:textId="6E17EB93" w:rsidR="008F4F07" w:rsidDel="00016B30" w:rsidRDefault="008F4F07">
            <w:pPr>
              <w:jc w:val="both"/>
              <w:rPr>
                <w:del w:id="1096" w:author="Sergio Akio Tanaka" w:date="2017-04-13T14:59:00Z"/>
              </w:rPr>
            </w:pPr>
            <w:moveTo w:id="1097" w:author="Sergio Akio Tanaka" w:date="2017-04-11T18:38:00Z">
              <w:del w:id="1098" w:author="Sergio Akio Tanaka" w:date="2017-04-13T14:59:00Z">
                <w:r w:rsidDel="00016B30">
                  <w:delText>Uma organização forte em TI se faz, primeiramente, priorizando a automatização dos processos mais importantes da empresa.</w:delText>
                </w:r>
              </w:del>
            </w:moveTo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558ABD61" w14:textId="139F0E91" w:rsidR="008F4F07" w:rsidDel="00016B30" w:rsidRDefault="008F4F07">
            <w:pPr>
              <w:jc w:val="both"/>
              <w:rPr>
                <w:del w:id="1099" w:author="Sergio Akio Tanaka" w:date="2017-04-13T14:59:00Z"/>
              </w:rPr>
            </w:pPr>
            <w:moveTo w:id="1100" w:author="Sergio Akio Tanaka" w:date="2017-04-11T18:38:00Z">
              <w:del w:id="1101" w:author="Sergio Akio Tanaka" w:date="2017-04-13T14:59:00Z">
                <w:r w:rsidDel="00016B30">
                  <w:delText>3</w:delText>
                </w:r>
              </w:del>
            </w:moveTo>
          </w:p>
        </w:tc>
      </w:tr>
      <w:tr w:rsidR="008F4F07" w:rsidDel="00016B30" w14:paraId="396CCD17" w14:textId="634D1324" w:rsidTr="008F4F07">
        <w:trPr>
          <w:del w:id="1102" w:author="Sergio Akio Tanaka" w:date="2017-04-13T14:59:00Z"/>
        </w:trPr>
        <w:tc>
          <w:tcPr>
            <w:tcW w:w="2372" w:type="dxa"/>
            <w:shd w:val="clear" w:color="auto" w:fill="auto"/>
            <w:tcMar>
              <w:left w:w="93" w:type="dxa"/>
            </w:tcMar>
          </w:tcPr>
          <w:p w14:paraId="1E5A5661" w14:textId="5FCC30A1" w:rsidR="008F4F07" w:rsidDel="00016B30" w:rsidRDefault="008F4F07">
            <w:pPr>
              <w:jc w:val="both"/>
              <w:rPr>
                <w:del w:id="1103" w:author="Sergio Akio Tanaka" w:date="2017-04-13T14:59:00Z"/>
              </w:rPr>
            </w:pPr>
            <w:moveTo w:id="1104" w:author="Sergio Akio Tanaka" w:date="2017-04-11T18:38:00Z">
              <w:del w:id="1105" w:author="Sergio Akio Tanaka" w:date="2017-04-13T14:59:00Z">
                <w:r w:rsidDel="00016B30">
                  <w:delText>Organizational Culture</w:delText>
                </w:r>
              </w:del>
            </w:moveTo>
          </w:p>
        </w:tc>
        <w:tc>
          <w:tcPr>
            <w:tcW w:w="5385" w:type="dxa"/>
            <w:shd w:val="clear" w:color="auto" w:fill="auto"/>
            <w:tcMar>
              <w:left w:w="93" w:type="dxa"/>
            </w:tcMar>
          </w:tcPr>
          <w:p w14:paraId="0AB09A90" w14:textId="3EEC8194" w:rsidR="008F4F07" w:rsidDel="00016B30" w:rsidRDefault="008F4F07">
            <w:pPr>
              <w:jc w:val="both"/>
              <w:rPr>
                <w:del w:id="1106" w:author="Sergio Akio Tanaka" w:date="2017-04-13T14:59:00Z"/>
              </w:rPr>
            </w:pPr>
            <w:moveTo w:id="1107" w:author="Sergio Akio Tanaka" w:date="2017-04-11T18:38:00Z">
              <w:del w:id="1108" w:author="Sergio Akio Tanaka" w:date="2017-04-13T14:59:00Z">
                <w:r w:rsidDel="00016B30">
                  <w:delText>A importância dada pelos gestores à TI reflete nos outros colaboradores, que também passam a valorizá-la e a enxerga-la como um setor em comum na empresa.</w:delText>
                </w:r>
              </w:del>
            </w:moveTo>
          </w:p>
        </w:tc>
        <w:tc>
          <w:tcPr>
            <w:tcW w:w="759" w:type="dxa"/>
            <w:shd w:val="clear" w:color="auto" w:fill="auto"/>
            <w:tcMar>
              <w:left w:w="93" w:type="dxa"/>
            </w:tcMar>
          </w:tcPr>
          <w:p w14:paraId="34263931" w14:textId="6D514EE8" w:rsidR="008F4F07" w:rsidDel="00016B30" w:rsidRDefault="008F4F07">
            <w:pPr>
              <w:jc w:val="both"/>
              <w:rPr>
                <w:del w:id="1109" w:author="Sergio Akio Tanaka" w:date="2017-04-13T14:59:00Z"/>
              </w:rPr>
            </w:pPr>
            <w:moveTo w:id="1110" w:author="Sergio Akio Tanaka" w:date="2017-04-11T18:38:00Z">
              <w:del w:id="1111" w:author="Sergio Akio Tanaka" w:date="2017-04-13T14:59:00Z">
                <w:r w:rsidDel="00016B30">
                  <w:delText>2</w:delText>
                </w:r>
              </w:del>
            </w:moveTo>
          </w:p>
        </w:tc>
      </w:tr>
      <w:moveToRangeEnd w:id="963"/>
    </w:tbl>
    <w:p w14:paraId="5AFC9170" w14:textId="77777777" w:rsidR="008F4F07" w:rsidRDefault="008F4F07">
      <w:pPr>
        <w:pStyle w:val="PargrafodaLista1"/>
        <w:spacing w:after="200"/>
        <w:ind w:left="0"/>
        <w:contextualSpacing w:val="0"/>
        <w:jc w:val="both"/>
        <w:pPrChange w:id="1112" w:author="Sergio Akio Tanaka" w:date="2017-04-13T14:59:00Z">
          <w:pPr>
            <w:pStyle w:val="PargrafodaLista1"/>
            <w:jc w:val="both"/>
          </w:pPr>
        </w:pPrChange>
      </w:pPr>
    </w:p>
    <w:sectPr w:rsidR="008F4F07">
      <w:pgSz w:w="11906" w:h="16838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E73A8"/>
    <w:multiLevelType w:val="multilevel"/>
    <w:tmpl w:val="A26225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C8D653C"/>
    <w:multiLevelType w:val="multilevel"/>
    <w:tmpl w:val="E3ACBEF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4397F"/>
    <w:multiLevelType w:val="multilevel"/>
    <w:tmpl w:val="EAF8B03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8E7FB3"/>
    <w:multiLevelType w:val="multilevel"/>
    <w:tmpl w:val="83B8D3B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C4544C7"/>
    <w:multiLevelType w:val="multilevel"/>
    <w:tmpl w:val="7CC07768"/>
    <w:lvl w:ilvl="0">
      <w:start w:val="22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rgio Akio Tanaka">
    <w15:presenceInfo w15:providerId="Windows Live" w15:userId="e53a0ad7abf44f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grammar="clean"/>
  <w:revisionView w:markup="0"/>
  <w:doNotTrackMove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C44AC"/>
    <w:rsid w:val="000024CF"/>
    <w:rsid w:val="00016744"/>
    <w:rsid w:val="00016B30"/>
    <w:rsid w:val="00040400"/>
    <w:rsid w:val="00044AC6"/>
    <w:rsid w:val="00074223"/>
    <w:rsid w:val="00083F81"/>
    <w:rsid w:val="000B5FFD"/>
    <w:rsid w:val="000C07D4"/>
    <w:rsid w:val="000E6F4C"/>
    <w:rsid w:val="00100B3C"/>
    <w:rsid w:val="00131652"/>
    <w:rsid w:val="00185780"/>
    <w:rsid w:val="00187A76"/>
    <w:rsid w:val="001B4538"/>
    <w:rsid w:val="001D4E0A"/>
    <w:rsid w:val="001E3E6B"/>
    <w:rsid w:val="001F603F"/>
    <w:rsid w:val="001F7A25"/>
    <w:rsid w:val="002072F0"/>
    <w:rsid w:val="00226E51"/>
    <w:rsid w:val="00231F24"/>
    <w:rsid w:val="00283E0F"/>
    <w:rsid w:val="002F71C5"/>
    <w:rsid w:val="00320287"/>
    <w:rsid w:val="00324924"/>
    <w:rsid w:val="003344DE"/>
    <w:rsid w:val="00354571"/>
    <w:rsid w:val="0035709D"/>
    <w:rsid w:val="00357643"/>
    <w:rsid w:val="0037322B"/>
    <w:rsid w:val="003A78C5"/>
    <w:rsid w:val="003C44AC"/>
    <w:rsid w:val="003D35D3"/>
    <w:rsid w:val="003E0327"/>
    <w:rsid w:val="003E6830"/>
    <w:rsid w:val="003F223D"/>
    <w:rsid w:val="004070EC"/>
    <w:rsid w:val="004B6E70"/>
    <w:rsid w:val="004C193C"/>
    <w:rsid w:val="004E375C"/>
    <w:rsid w:val="00511DB2"/>
    <w:rsid w:val="00516C1A"/>
    <w:rsid w:val="005779C3"/>
    <w:rsid w:val="0059025B"/>
    <w:rsid w:val="0059551B"/>
    <w:rsid w:val="00595D9C"/>
    <w:rsid w:val="0060327A"/>
    <w:rsid w:val="00614BAD"/>
    <w:rsid w:val="00625D32"/>
    <w:rsid w:val="00655EDE"/>
    <w:rsid w:val="0068084B"/>
    <w:rsid w:val="0068737A"/>
    <w:rsid w:val="006A1146"/>
    <w:rsid w:val="006A5576"/>
    <w:rsid w:val="006A61D6"/>
    <w:rsid w:val="006C74A1"/>
    <w:rsid w:val="00747CF9"/>
    <w:rsid w:val="007533E2"/>
    <w:rsid w:val="007710EF"/>
    <w:rsid w:val="00777B01"/>
    <w:rsid w:val="00786CEE"/>
    <w:rsid w:val="007C5413"/>
    <w:rsid w:val="007C730C"/>
    <w:rsid w:val="007C7E39"/>
    <w:rsid w:val="00807D8E"/>
    <w:rsid w:val="008365A9"/>
    <w:rsid w:val="008372E3"/>
    <w:rsid w:val="00853F1F"/>
    <w:rsid w:val="00865DA8"/>
    <w:rsid w:val="00891F1D"/>
    <w:rsid w:val="00893F5C"/>
    <w:rsid w:val="00897251"/>
    <w:rsid w:val="008E1817"/>
    <w:rsid w:val="008F4F07"/>
    <w:rsid w:val="00902D9C"/>
    <w:rsid w:val="00936EE8"/>
    <w:rsid w:val="009A3358"/>
    <w:rsid w:val="009B5FB4"/>
    <w:rsid w:val="009C65AF"/>
    <w:rsid w:val="009D5820"/>
    <w:rsid w:val="00A00795"/>
    <w:rsid w:val="00A10288"/>
    <w:rsid w:val="00A66A14"/>
    <w:rsid w:val="00A70537"/>
    <w:rsid w:val="00A75DA5"/>
    <w:rsid w:val="00A7690F"/>
    <w:rsid w:val="00A91DDA"/>
    <w:rsid w:val="00B0085C"/>
    <w:rsid w:val="00B028C6"/>
    <w:rsid w:val="00B03B69"/>
    <w:rsid w:val="00B167B0"/>
    <w:rsid w:val="00B30699"/>
    <w:rsid w:val="00B311B5"/>
    <w:rsid w:val="00B52092"/>
    <w:rsid w:val="00B655D1"/>
    <w:rsid w:val="00BC4504"/>
    <w:rsid w:val="00BD1645"/>
    <w:rsid w:val="00BD2052"/>
    <w:rsid w:val="00BD59D9"/>
    <w:rsid w:val="00BF1016"/>
    <w:rsid w:val="00C26FF0"/>
    <w:rsid w:val="00C50E6C"/>
    <w:rsid w:val="00C664BB"/>
    <w:rsid w:val="00C76ECC"/>
    <w:rsid w:val="00C8572B"/>
    <w:rsid w:val="00C87987"/>
    <w:rsid w:val="00CA3558"/>
    <w:rsid w:val="00CD536F"/>
    <w:rsid w:val="00CE109B"/>
    <w:rsid w:val="00CE1621"/>
    <w:rsid w:val="00CE2F05"/>
    <w:rsid w:val="00CE3795"/>
    <w:rsid w:val="00CF3F4F"/>
    <w:rsid w:val="00CF471B"/>
    <w:rsid w:val="00D16520"/>
    <w:rsid w:val="00D41966"/>
    <w:rsid w:val="00D457AD"/>
    <w:rsid w:val="00DE31BC"/>
    <w:rsid w:val="00DE5C94"/>
    <w:rsid w:val="00E05C6E"/>
    <w:rsid w:val="00E34AB4"/>
    <w:rsid w:val="00E44B6E"/>
    <w:rsid w:val="00E631C3"/>
    <w:rsid w:val="00E63665"/>
    <w:rsid w:val="00E74C3B"/>
    <w:rsid w:val="00E761DC"/>
    <w:rsid w:val="00E778FD"/>
    <w:rsid w:val="00EE63E3"/>
    <w:rsid w:val="00F23437"/>
    <w:rsid w:val="00F341E9"/>
    <w:rsid w:val="00F67190"/>
    <w:rsid w:val="00F9381A"/>
    <w:rsid w:val="00FC206A"/>
    <w:rsid w:val="00FC72BC"/>
    <w:rsid w:val="00FC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2450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after="200"/>
    </w:pPr>
    <w:rPr>
      <w:rFonts w:ascii="Cambria" w:hAnsi="Cambria" w:cs="宋体"/>
      <w:color w:val="00000A"/>
      <w:sz w:val="24"/>
      <w:szCs w:val="24"/>
      <w:lang w:eastAsia="en-US"/>
    </w:rPr>
  </w:style>
  <w:style w:type="paragraph" w:styleId="Ttulo1">
    <w:name w:val="heading 1"/>
    <w:basedOn w:val="Ttulo"/>
    <w:pPr>
      <w:outlineLvl w:val="0"/>
    </w:pPr>
  </w:style>
  <w:style w:type="paragraph" w:styleId="Ttulo2">
    <w:name w:val="heading 2"/>
    <w:basedOn w:val="Ttulo"/>
    <w:pPr>
      <w:outlineLvl w:val="1"/>
    </w:p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Symbol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Droid Sans Fallback" w:hAnsi="Liberation Sans" w:cs="DejaVu Sans"/>
      <w:sz w:val="28"/>
      <w:szCs w:val="28"/>
    </w:rPr>
  </w:style>
  <w:style w:type="paragraph" w:customStyle="1" w:styleId="Corpodotexto">
    <w:name w:val="Corpo do texto"/>
    <w:basedOn w:val="Normal"/>
    <w:qFormat/>
    <w:pPr>
      <w:spacing w:after="140" w:line="288" w:lineRule="auto"/>
    </w:pPr>
  </w:style>
  <w:style w:type="paragraph" w:styleId="Lista">
    <w:name w:val="List"/>
    <w:basedOn w:val="Corpodotexto"/>
    <w:rPr>
      <w:rFonts w:cs="DejaVu 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DejaVu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DejaVu Sans"/>
    </w:rPr>
  </w:style>
  <w:style w:type="paragraph" w:customStyle="1" w:styleId="Ttulo11">
    <w:name w:val="Título11"/>
    <w:basedOn w:val="Normal"/>
    <w:qFormat/>
    <w:pPr>
      <w:keepNext/>
      <w:spacing w:before="240" w:after="120"/>
    </w:pPr>
    <w:rPr>
      <w:rFonts w:ascii="Liberation Sans" w:eastAsia="Droid Sans Fallback" w:hAnsi="Liberation Sans" w:cs="DejaVu Sans"/>
      <w:sz w:val="28"/>
      <w:szCs w:val="28"/>
    </w:rPr>
  </w:style>
  <w:style w:type="paragraph" w:customStyle="1" w:styleId="Lista11">
    <w:name w:val="Lista11"/>
    <w:basedOn w:val="Corpodotexto"/>
    <w:rPr>
      <w:rFonts w:cs="DejaVu Sans"/>
    </w:rPr>
  </w:style>
  <w:style w:type="paragraph" w:customStyle="1" w:styleId="Legenda11">
    <w:name w:val="Legenda11"/>
    <w:basedOn w:val="Normal"/>
    <w:qFormat/>
    <w:pPr>
      <w:suppressLineNumbers/>
      <w:spacing w:before="120" w:after="120"/>
    </w:pPr>
    <w:rPr>
      <w:rFonts w:cs="DejaVu Sans"/>
      <w:i/>
      <w:iCs/>
    </w:rPr>
  </w:style>
  <w:style w:type="paragraph" w:customStyle="1" w:styleId="Ttulo10">
    <w:name w:val="Título1"/>
    <w:basedOn w:val="Normal"/>
    <w:qFormat/>
    <w:pPr>
      <w:keepNext/>
      <w:spacing w:before="240" w:after="120"/>
    </w:pPr>
    <w:rPr>
      <w:rFonts w:ascii="Liberation Sans" w:eastAsia="Droid Sans Fallback" w:hAnsi="Liberation Sans" w:cs="DejaVu Sans"/>
      <w:sz w:val="28"/>
      <w:szCs w:val="28"/>
    </w:rPr>
  </w:style>
  <w:style w:type="paragraph" w:customStyle="1" w:styleId="Lista1">
    <w:name w:val="Lista1"/>
    <w:basedOn w:val="Corpodotexto"/>
    <w:qFormat/>
    <w:rPr>
      <w:rFonts w:cs="DejaVu Sans"/>
    </w:rPr>
  </w:style>
  <w:style w:type="paragraph" w:customStyle="1" w:styleId="Legenda1">
    <w:name w:val="Legenda1"/>
    <w:basedOn w:val="Normal"/>
    <w:qFormat/>
    <w:pPr>
      <w:suppressLineNumbers/>
      <w:spacing w:before="120" w:after="120"/>
    </w:pPr>
    <w:rPr>
      <w:rFonts w:cs="DejaVu Sans"/>
      <w:i/>
      <w:iCs/>
    </w:rPr>
  </w:style>
  <w:style w:type="paragraph" w:customStyle="1" w:styleId="PargrafodaLista1">
    <w:name w:val="Parágrafo da Lista1"/>
    <w:basedOn w:val="Normal"/>
    <w:uiPriority w:val="34"/>
    <w:qFormat/>
    <w:pPr>
      <w:spacing w:after="0"/>
      <w:ind w:left="720"/>
      <w:contextualSpacing/>
    </w:pPr>
  </w:style>
  <w:style w:type="paragraph" w:customStyle="1" w:styleId="Citaes">
    <w:name w:val="Citações"/>
    <w:basedOn w:val="Normal"/>
  </w:style>
  <w:style w:type="paragraph" w:customStyle="1" w:styleId="Ttulododocumento">
    <w:name w:val="Título do documento"/>
    <w:basedOn w:val="Ttulo"/>
  </w:style>
  <w:style w:type="paragraph" w:styleId="Subttulo">
    <w:name w:val="Subtitle"/>
    <w:basedOn w:val="Ttulo"/>
  </w:style>
  <w:style w:type="table" w:styleId="Tabelacomgrade">
    <w:name w:val="Table Grid"/>
    <w:basedOn w:val="Tabela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D35D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35D3"/>
    <w:rPr>
      <w:rFonts w:ascii="Times New Roman" w:hAnsi="Times New Roman" w:cs="Times New Roman"/>
      <w:color w:val="00000A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6053</TotalTime>
  <Pages>37</Pages>
  <Words>10151</Words>
  <Characters>54820</Characters>
  <Application>Microsoft Macintosh Word</Application>
  <DocSecurity>0</DocSecurity>
  <Lines>456</Lines>
  <Paragraphs>129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 Akio Tanaka</cp:lastModifiedBy>
  <cp:revision>370</cp:revision>
  <dcterms:created xsi:type="dcterms:W3CDTF">2016-10-31T13:22:00Z</dcterms:created>
  <dcterms:modified xsi:type="dcterms:W3CDTF">2017-04-13T18:02:00Z</dcterms:modified>
  <dc:language>pt-BR</dc:language>
</cp:coreProperties>
</file>